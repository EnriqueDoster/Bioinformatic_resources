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9EE8" w14:textId="0231087C" w:rsidR="007E3FE8" w:rsidRDefault="004810AD">
      <w:pPr>
        <w:rPr>
          <w:rFonts w:ascii="Times New Roman" w:hAnsi="Times New Roman" w:cs="Times New Roman"/>
          <w:b/>
          <w:bCs/>
          <w:sz w:val="28"/>
          <w:szCs w:val="28"/>
        </w:rPr>
      </w:pPr>
      <w:r w:rsidRPr="00BF22D9">
        <w:rPr>
          <w:rFonts w:ascii="Times New Roman" w:hAnsi="Times New Roman" w:cs="Times New Roman"/>
          <w:b/>
          <w:bCs/>
          <w:sz w:val="28"/>
          <w:szCs w:val="28"/>
        </w:rPr>
        <w:t>QIIME2</w:t>
      </w:r>
      <w:r w:rsidR="003B4187">
        <w:rPr>
          <w:rFonts w:ascii="Times New Roman" w:hAnsi="Times New Roman" w:cs="Times New Roman"/>
          <w:b/>
          <w:bCs/>
          <w:sz w:val="28"/>
          <w:szCs w:val="28"/>
        </w:rPr>
        <w:t>: Pinnell Pipeline</w:t>
      </w:r>
      <w:r w:rsidR="007E3FE8">
        <w:rPr>
          <w:rFonts w:ascii="Times New Roman" w:hAnsi="Times New Roman" w:cs="Times New Roman"/>
          <w:b/>
          <w:bCs/>
          <w:sz w:val="28"/>
          <w:szCs w:val="28"/>
        </w:rPr>
        <w:t xml:space="preserve"> </w:t>
      </w:r>
      <w:r w:rsidR="007A7BD9">
        <w:rPr>
          <w:rFonts w:ascii="Times New Roman" w:hAnsi="Times New Roman" w:cs="Times New Roman"/>
          <w:b/>
          <w:bCs/>
          <w:sz w:val="28"/>
          <w:szCs w:val="28"/>
        </w:rPr>
        <w:t>TAMU HPRC Edition</w:t>
      </w:r>
    </w:p>
    <w:p w14:paraId="2680878E" w14:textId="79C7AB7D" w:rsidR="00516BD7" w:rsidRPr="007E3FE8" w:rsidRDefault="00E65DE7">
      <w:pPr>
        <w:rPr>
          <w:rFonts w:ascii="Times New Roman" w:hAnsi="Times New Roman" w:cs="Times New Roman"/>
          <w:i/>
          <w:iCs/>
          <w:sz w:val="28"/>
          <w:szCs w:val="28"/>
        </w:rPr>
      </w:pPr>
      <w:r>
        <w:rPr>
          <w:rFonts w:ascii="Times New Roman" w:hAnsi="Times New Roman" w:cs="Times New Roman"/>
          <w:i/>
          <w:iCs/>
          <w:sz w:val="28"/>
          <w:szCs w:val="28"/>
        </w:rPr>
        <w:t>June</w:t>
      </w:r>
      <w:r w:rsidR="007A7BD9">
        <w:rPr>
          <w:rFonts w:ascii="Times New Roman" w:hAnsi="Times New Roman" w:cs="Times New Roman"/>
          <w:i/>
          <w:iCs/>
          <w:sz w:val="28"/>
          <w:szCs w:val="28"/>
        </w:rPr>
        <w:t xml:space="preserve"> 202</w:t>
      </w:r>
      <w:r>
        <w:rPr>
          <w:rFonts w:ascii="Times New Roman" w:hAnsi="Times New Roman" w:cs="Times New Roman"/>
          <w:i/>
          <w:iCs/>
          <w:sz w:val="28"/>
          <w:szCs w:val="28"/>
        </w:rPr>
        <w:t xml:space="preserve">3 (updates by </w:t>
      </w:r>
      <w:proofErr w:type="spellStart"/>
      <w:r>
        <w:rPr>
          <w:rFonts w:ascii="Times New Roman" w:hAnsi="Times New Roman" w:cs="Times New Roman"/>
          <w:i/>
          <w:iCs/>
          <w:sz w:val="28"/>
          <w:szCs w:val="28"/>
        </w:rPr>
        <w:t>EDoster</w:t>
      </w:r>
      <w:proofErr w:type="spellEnd"/>
      <w:r>
        <w:rPr>
          <w:rFonts w:ascii="Times New Roman" w:hAnsi="Times New Roman" w:cs="Times New Roman"/>
          <w:i/>
          <w:iCs/>
          <w:sz w:val="28"/>
          <w:szCs w:val="28"/>
        </w:rPr>
        <w:t xml:space="preserve"> for qiime2-2023.2)</w:t>
      </w:r>
    </w:p>
    <w:p w14:paraId="525A6193" w14:textId="7D9D0863" w:rsidR="004810AD" w:rsidRPr="00BF22D9" w:rsidRDefault="004810AD">
      <w:pPr>
        <w:rPr>
          <w:rFonts w:ascii="Times New Roman" w:hAnsi="Times New Roman" w:cs="Times New Roman"/>
        </w:rPr>
      </w:pPr>
    </w:p>
    <w:p w14:paraId="0C57C4FD" w14:textId="25486AF8" w:rsidR="004810AD" w:rsidRPr="00E50779" w:rsidRDefault="004810AD">
      <w:pPr>
        <w:rPr>
          <w:rFonts w:ascii="Times New Roman" w:hAnsi="Times New Roman" w:cs="Times New Roman"/>
          <w:i/>
          <w:iCs/>
          <w:sz w:val="22"/>
          <w:szCs w:val="22"/>
        </w:rPr>
      </w:pPr>
      <w:r w:rsidRPr="00E50779">
        <w:rPr>
          <w:rFonts w:ascii="Times New Roman" w:hAnsi="Times New Roman" w:cs="Times New Roman"/>
          <w:i/>
          <w:iCs/>
          <w:sz w:val="22"/>
          <w:szCs w:val="22"/>
        </w:rPr>
        <w:t xml:space="preserve">General notes: </w:t>
      </w:r>
      <w:r w:rsidR="007E3FE8">
        <w:rPr>
          <w:rFonts w:ascii="Times New Roman" w:hAnsi="Times New Roman" w:cs="Times New Roman"/>
          <w:i/>
          <w:iCs/>
          <w:sz w:val="22"/>
          <w:szCs w:val="22"/>
        </w:rPr>
        <w:t xml:space="preserve">This will process </w:t>
      </w:r>
      <w:r w:rsidR="006C5DCA">
        <w:rPr>
          <w:rFonts w:ascii="Times New Roman" w:hAnsi="Times New Roman" w:cs="Times New Roman"/>
          <w:i/>
          <w:iCs/>
          <w:sz w:val="22"/>
          <w:szCs w:val="22"/>
        </w:rPr>
        <w:t>de</w:t>
      </w:r>
      <w:r w:rsidR="007E3FE8">
        <w:rPr>
          <w:rFonts w:ascii="Times New Roman" w:hAnsi="Times New Roman" w:cs="Times New Roman"/>
          <w:i/>
          <w:iCs/>
          <w:sz w:val="22"/>
          <w:szCs w:val="22"/>
        </w:rPr>
        <w:t xml:space="preserve">multiplexed 16S reads using DADA2 denoising. </w:t>
      </w:r>
      <w:r w:rsidRPr="00E50779">
        <w:rPr>
          <w:rFonts w:ascii="Times New Roman" w:hAnsi="Times New Roman" w:cs="Times New Roman"/>
          <w:i/>
          <w:iCs/>
          <w:sz w:val="22"/>
          <w:szCs w:val="22"/>
        </w:rPr>
        <w:t xml:space="preserve">For further information go to qiime2.org and use the ‘Tutorials’ and ‘Plugins’ links under the ‘Docs’ tab. </w:t>
      </w:r>
    </w:p>
    <w:p w14:paraId="34770D1A" w14:textId="563E7B5B" w:rsidR="004810AD" w:rsidRPr="00BF22D9" w:rsidRDefault="004810AD">
      <w:pPr>
        <w:rPr>
          <w:rFonts w:ascii="Times New Roman" w:hAnsi="Times New Roman" w:cs="Times New Roman"/>
          <w:i/>
          <w:iCs/>
        </w:rPr>
      </w:pPr>
    </w:p>
    <w:p w14:paraId="360F34E4" w14:textId="62392442" w:rsidR="004810AD" w:rsidRPr="00633172" w:rsidRDefault="004810AD">
      <w:pPr>
        <w:rPr>
          <w:rFonts w:ascii="Times New Roman" w:hAnsi="Times New Roman" w:cs="Times New Roman"/>
          <w:b/>
          <w:bCs/>
          <w:sz w:val="22"/>
          <w:szCs w:val="22"/>
        </w:rPr>
      </w:pPr>
      <w:r w:rsidRPr="00633172">
        <w:rPr>
          <w:rFonts w:ascii="Times New Roman" w:hAnsi="Times New Roman" w:cs="Times New Roman"/>
          <w:b/>
          <w:bCs/>
          <w:sz w:val="22"/>
          <w:szCs w:val="22"/>
        </w:rPr>
        <w:t>Pre-QIIME Steps:</w:t>
      </w:r>
    </w:p>
    <w:p w14:paraId="4530E24D" w14:textId="7F667424" w:rsidR="004810AD" w:rsidRPr="001E4575" w:rsidRDefault="004810AD">
      <w:pPr>
        <w:rPr>
          <w:rFonts w:ascii="Times New Roman" w:hAnsi="Times New Roman" w:cs="Times New Roman"/>
          <w:sz w:val="22"/>
          <w:szCs w:val="22"/>
        </w:rPr>
      </w:pPr>
    </w:p>
    <w:p w14:paraId="188296EC" w14:textId="5B7936B8" w:rsidR="004810AD" w:rsidRPr="001E4575" w:rsidRDefault="004810AD">
      <w:pPr>
        <w:rPr>
          <w:rFonts w:ascii="Times New Roman" w:hAnsi="Times New Roman" w:cs="Times New Roman"/>
          <w:sz w:val="22"/>
          <w:szCs w:val="22"/>
        </w:rPr>
      </w:pPr>
      <w:r w:rsidRPr="001E4575">
        <w:rPr>
          <w:rFonts w:ascii="Times New Roman" w:hAnsi="Times New Roman" w:cs="Times New Roman"/>
          <w:sz w:val="22"/>
          <w:szCs w:val="22"/>
        </w:rPr>
        <w:t xml:space="preserve">Depending on how you received your reads you will </w:t>
      </w:r>
      <w:r w:rsidR="00BF678F">
        <w:rPr>
          <w:rFonts w:ascii="Times New Roman" w:hAnsi="Times New Roman" w:cs="Times New Roman"/>
          <w:sz w:val="22"/>
          <w:szCs w:val="22"/>
        </w:rPr>
        <w:t xml:space="preserve">use </w:t>
      </w:r>
      <w:r w:rsidRPr="001E4575">
        <w:rPr>
          <w:rFonts w:ascii="Times New Roman" w:hAnsi="Times New Roman" w:cs="Times New Roman"/>
          <w:sz w:val="22"/>
          <w:szCs w:val="22"/>
        </w:rPr>
        <w:t>slightly different files to start the process, but in general it is</w:t>
      </w:r>
      <w:ins w:id="0" w:author="Stephen Tamm" w:date="2023-06-18T10:47:00Z">
        <w:r w:rsidR="00B404D2">
          <w:rPr>
            <w:rFonts w:ascii="Times New Roman" w:hAnsi="Times New Roman" w:cs="Times New Roman"/>
            <w:sz w:val="22"/>
            <w:szCs w:val="22"/>
          </w:rPr>
          <w:t xml:space="preserve"> a</w:t>
        </w:r>
      </w:ins>
      <w:r w:rsidRPr="001E4575">
        <w:rPr>
          <w:rFonts w:ascii="Times New Roman" w:hAnsi="Times New Roman" w:cs="Times New Roman"/>
          <w:sz w:val="22"/>
          <w:szCs w:val="22"/>
        </w:rPr>
        <w:t xml:space="preserve"> </w:t>
      </w:r>
      <w:r w:rsidR="00BF678F">
        <w:rPr>
          <w:rFonts w:ascii="Times New Roman" w:hAnsi="Times New Roman" w:cs="Times New Roman"/>
          <w:sz w:val="22"/>
          <w:szCs w:val="22"/>
        </w:rPr>
        <w:t>similar process</w:t>
      </w:r>
      <w:r w:rsidRPr="001E4575">
        <w:rPr>
          <w:rFonts w:ascii="Times New Roman" w:hAnsi="Times New Roman" w:cs="Times New Roman"/>
          <w:sz w:val="22"/>
          <w:szCs w:val="22"/>
        </w:rPr>
        <w:t xml:space="preserve">. </w:t>
      </w:r>
      <w:r w:rsidR="009C36AE">
        <w:rPr>
          <w:rFonts w:ascii="Times New Roman" w:hAnsi="Times New Roman" w:cs="Times New Roman"/>
          <w:sz w:val="22"/>
          <w:szCs w:val="22"/>
        </w:rPr>
        <w:t xml:space="preserve">In our case, </w:t>
      </w:r>
      <w:r w:rsidR="00BF678F">
        <w:rPr>
          <w:rFonts w:ascii="Times New Roman" w:hAnsi="Times New Roman" w:cs="Times New Roman"/>
          <w:sz w:val="22"/>
          <w:szCs w:val="22"/>
        </w:rPr>
        <w:t>we</w:t>
      </w:r>
      <w:r w:rsidR="006C5DCA">
        <w:rPr>
          <w:rFonts w:ascii="Times New Roman" w:hAnsi="Times New Roman" w:cs="Times New Roman"/>
          <w:sz w:val="22"/>
          <w:szCs w:val="22"/>
        </w:rPr>
        <w:t xml:space="preserve"> need to create a manifest file pointing QIIME2 to</w:t>
      </w:r>
      <w:r w:rsidR="00BF678F">
        <w:rPr>
          <w:rFonts w:ascii="Times New Roman" w:hAnsi="Times New Roman" w:cs="Times New Roman"/>
          <w:sz w:val="22"/>
          <w:szCs w:val="22"/>
        </w:rPr>
        <w:t xml:space="preserve"> the forward read</w:t>
      </w:r>
      <w:r w:rsidR="006C5DCA">
        <w:rPr>
          <w:rFonts w:ascii="Times New Roman" w:hAnsi="Times New Roman" w:cs="Times New Roman"/>
          <w:sz w:val="22"/>
          <w:szCs w:val="22"/>
        </w:rPr>
        <w:t xml:space="preserve"> and</w:t>
      </w:r>
      <w:r w:rsidR="00BF678F">
        <w:rPr>
          <w:rFonts w:ascii="Times New Roman" w:hAnsi="Times New Roman" w:cs="Times New Roman"/>
          <w:sz w:val="22"/>
          <w:szCs w:val="22"/>
        </w:rPr>
        <w:t xml:space="preserve"> the reverse read. </w:t>
      </w:r>
      <w:r w:rsidRPr="001E4575">
        <w:rPr>
          <w:rFonts w:ascii="Times New Roman" w:hAnsi="Times New Roman" w:cs="Times New Roman"/>
          <w:sz w:val="22"/>
          <w:szCs w:val="22"/>
        </w:rPr>
        <w:t>See the ‘Metadata in QIIME 2’ page on qiime2.org (</w:t>
      </w:r>
      <w:hyperlink r:id="rId5" w:history="1">
        <w:r w:rsidR="00DC6AC2" w:rsidRPr="00B8268D">
          <w:rPr>
            <w:rStyle w:val="Hyperlink"/>
            <w:rFonts w:ascii="Times New Roman" w:hAnsi="Times New Roman" w:cs="Times New Roman"/>
            <w:sz w:val="22"/>
            <w:szCs w:val="22"/>
          </w:rPr>
          <w:t>https://docs.qiime2.org/2023.5/tutorials/metadata/</w:t>
        </w:r>
      </w:hyperlink>
      <w:r w:rsidRPr="001E4575">
        <w:rPr>
          <w:rFonts w:ascii="Times New Roman" w:hAnsi="Times New Roman" w:cs="Times New Roman"/>
          <w:sz w:val="22"/>
          <w:szCs w:val="22"/>
        </w:rPr>
        <w:t>) for more details.</w:t>
      </w:r>
    </w:p>
    <w:p w14:paraId="633E1AD3" w14:textId="609802C4" w:rsidR="004810AD" w:rsidRPr="00BF22D9" w:rsidRDefault="004810AD">
      <w:pPr>
        <w:rPr>
          <w:rFonts w:ascii="Times New Roman" w:hAnsi="Times New Roman" w:cs="Times New Roman"/>
          <w:i/>
          <w:iCs/>
        </w:rPr>
      </w:pPr>
    </w:p>
    <w:p w14:paraId="541DEAA2" w14:textId="77777777" w:rsidR="001D59A1" w:rsidRPr="001E4575" w:rsidRDefault="001D59A1" w:rsidP="001D59A1">
      <w:pPr>
        <w:rPr>
          <w:rFonts w:ascii="Times New Roman" w:hAnsi="Times New Roman" w:cs="Times New Roman"/>
          <w:sz w:val="22"/>
          <w:szCs w:val="22"/>
        </w:rPr>
      </w:pPr>
      <w:r w:rsidRPr="001E4575">
        <w:rPr>
          <w:rFonts w:ascii="Times New Roman" w:hAnsi="Times New Roman" w:cs="Times New Roman"/>
          <w:i/>
          <w:iCs/>
          <w:sz w:val="22"/>
          <w:szCs w:val="22"/>
        </w:rPr>
        <w:t>Note: I structure my project directory with subdirectories as follows</w:t>
      </w:r>
      <w:r w:rsidRPr="001E4575">
        <w:rPr>
          <w:rFonts w:ascii="Times New Roman" w:hAnsi="Times New Roman" w:cs="Times New Roman"/>
          <w:sz w:val="22"/>
          <w:szCs w:val="22"/>
        </w:rPr>
        <w:t>:</w:t>
      </w:r>
    </w:p>
    <w:p w14:paraId="0F6710FD" w14:textId="0C3963B5" w:rsidR="001D59A1" w:rsidRPr="001E4575" w:rsidRDefault="001D59A1" w:rsidP="001D59A1">
      <w:pPr>
        <w:pStyle w:val="ListParagraph"/>
        <w:numPr>
          <w:ilvl w:val="0"/>
          <w:numId w:val="2"/>
        </w:numPr>
        <w:rPr>
          <w:rFonts w:ascii="Times New Roman" w:hAnsi="Times New Roman" w:cs="Times New Roman"/>
          <w:sz w:val="22"/>
          <w:szCs w:val="22"/>
        </w:rPr>
      </w:pPr>
      <w:r w:rsidRPr="001E4575">
        <w:rPr>
          <w:rFonts w:ascii="Times New Roman" w:hAnsi="Times New Roman" w:cs="Times New Roman"/>
          <w:sz w:val="22"/>
          <w:szCs w:val="22"/>
        </w:rPr>
        <w:t>metadata</w:t>
      </w:r>
      <w:r w:rsidR="00BF22D9" w:rsidRPr="001E4575">
        <w:rPr>
          <w:rFonts w:ascii="Times New Roman" w:hAnsi="Times New Roman" w:cs="Times New Roman"/>
          <w:sz w:val="22"/>
          <w:szCs w:val="22"/>
        </w:rPr>
        <w:t>:</w:t>
      </w:r>
      <w:r w:rsidRPr="001E4575">
        <w:rPr>
          <w:rFonts w:ascii="Times New Roman" w:hAnsi="Times New Roman" w:cs="Times New Roman"/>
          <w:sz w:val="22"/>
          <w:szCs w:val="22"/>
        </w:rPr>
        <w:t xml:space="preserve"> </w:t>
      </w:r>
      <w:r w:rsidRPr="001E4575">
        <w:rPr>
          <w:rFonts w:ascii="Consolas" w:hAnsi="Consolas" w:cs="Consolas"/>
          <w:sz w:val="22"/>
          <w:szCs w:val="22"/>
        </w:rPr>
        <w:t xml:space="preserve">$ </w:t>
      </w:r>
      <w:proofErr w:type="spellStart"/>
      <w:r w:rsidRPr="001E4575">
        <w:rPr>
          <w:rFonts w:ascii="Consolas" w:hAnsi="Consolas" w:cs="Consolas"/>
          <w:sz w:val="22"/>
          <w:szCs w:val="22"/>
        </w:rPr>
        <w:t>projectID</w:t>
      </w:r>
      <w:proofErr w:type="spellEnd"/>
      <w:r w:rsidRPr="001E4575">
        <w:rPr>
          <w:rFonts w:ascii="Consolas" w:hAnsi="Consolas" w:cs="Consolas"/>
          <w:sz w:val="22"/>
          <w:szCs w:val="22"/>
        </w:rPr>
        <w:t>/metadata/</w:t>
      </w:r>
    </w:p>
    <w:p w14:paraId="651E7DE7" w14:textId="4CB90765" w:rsidR="001D59A1" w:rsidRPr="001E4575" w:rsidRDefault="001D59A1" w:rsidP="001D59A1">
      <w:pPr>
        <w:pStyle w:val="ListParagraph"/>
        <w:numPr>
          <w:ilvl w:val="0"/>
          <w:numId w:val="2"/>
        </w:numPr>
        <w:rPr>
          <w:rFonts w:ascii="Times New Roman" w:hAnsi="Times New Roman" w:cs="Times New Roman"/>
          <w:sz w:val="22"/>
          <w:szCs w:val="22"/>
        </w:rPr>
      </w:pPr>
      <w:proofErr w:type="spellStart"/>
      <w:r w:rsidRPr="001E4575">
        <w:rPr>
          <w:rFonts w:ascii="Times New Roman" w:hAnsi="Times New Roman" w:cs="Times New Roman"/>
          <w:sz w:val="22"/>
          <w:szCs w:val="22"/>
        </w:rPr>
        <w:t>rawreads</w:t>
      </w:r>
      <w:proofErr w:type="spellEnd"/>
      <w:r w:rsidR="00BF22D9" w:rsidRPr="001E4575">
        <w:rPr>
          <w:rFonts w:ascii="Times New Roman" w:hAnsi="Times New Roman" w:cs="Times New Roman"/>
          <w:sz w:val="22"/>
          <w:szCs w:val="22"/>
        </w:rPr>
        <w:t>:</w:t>
      </w:r>
      <w:r w:rsidRPr="001E4575">
        <w:rPr>
          <w:rFonts w:ascii="Times New Roman" w:hAnsi="Times New Roman" w:cs="Times New Roman"/>
          <w:sz w:val="22"/>
          <w:szCs w:val="22"/>
        </w:rPr>
        <w:t xml:space="preserve"> </w:t>
      </w:r>
      <w:r w:rsidRPr="001E4575">
        <w:rPr>
          <w:rFonts w:ascii="Consolas" w:hAnsi="Consolas" w:cs="Consolas"/>
          <w:sz w:val="22"/>
          <w:szCs w:val="22"/>
        </w:rPr>
        <w:t xml:space="preserve">$ </w:t>
      </w:r>
      <w:proofErr w:type="spellStart"/>
      <w:r w:rsidRPr="001E4575">
        <w:rPr>
          <w:rFonts w:ascii="Consolas" w:hAnsi="Consolas" w:cs="Consolas"/>
          <w:sz w:val="22"/>
          <w:szCs w:val="22"/>
        </w:rPr>
        <w:t>projectID</w:t>
      </w:r>
      <w:proofErr w:type="spellEnd"/>
      <w:r w:rsidRPr="001E4575">
        <w:rPr>
          <w:rFonts w:ascii="Consolas" w:hAnsi="Consolas" w:cs="Consolas"/>
          <w:sz w:val="22"/>
          <w:szCs w:val="22"/>
        </w:rPr>
        <w:t>/reads/</w:t>
      </w:r>
    </w:p>
    <w:p w14:paraId="73BB5D15" w14:textId="5B1EB6D7" w:rsidR="001D59A1" w:rsidRPr="001E4575" w:rsidRDefault="001E4575" w:rsidP="001D59A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for </w:t>
      </w:r>
      <w:r w:rsidR="001D59A1" w:rsidRPr="001E4575">
        <w:rPr>
          <w:rFonts w:ascii="Times New Roman" w:hAnsi="Times New Roman" w:cs="Times New Roman"/>
          <w:sz w:val="22"/>
          <w:szCs w:val="22"/>
        </w:rPr>
        <w:t xml:space="preserve">running QIIME2 and </w:t>
      </w:r>
      <w:r w:rsidR="00B71F2F">
        <w:rPr>
          <w:rFonts w:ascii="Times New Roman" w:hAnsi="Times New Roman" w:cs="Times New Roman"/>
          <w:sz w:val="22"/>
          <w:szCs w:val="22"/>
        </w:rPr>
        <w:t xml:space="preserve">its </w:t>
      </w:r>
      <w:r w:rsidR="001D59A1" w:rsidRPr="001E4575">
        <w:rPr>
          <w:rFonts w:ascii="Times New Roman" w:hAnsi="Times New Roman" w:cs="Times New Roman"/>
          <w:sz w:val="22"/>
          <w:szCs w:val="22"/>
        </w:rPr>
        <w:t>products</w:t>
      </w:r>
      <w:r w:rsidR="00BF22D9" w:rsidRPr="001E4575">
        <w:rPr>
          <w:rFonts w:ascii="Times New Roman" w:hAnsi="Times New Roman" w:cs="Times New Roman"/>
          <w:sz w:val="22"/>
          <w:szCs w:val="22"/>
        </w:rPr>
        <w:t>:</w:t>
      </w:r>
      <w:r w:rsidR="001D59A1" w:rsidRPr="001E4575">
        <w:rPr>
          <w:rFonts w:ascii="Times New Roman" w:hAnsi="Times New Roman" w:cs="Times New Roman"/>
          <w:sz w:val="22"/>
          <w:szCs w:val="22"/>
        </w:rPr>
        <w:t xml:space="preserve"> </w:t>
      </w:r>
      <w:r w:rsidR="001D59A1" w:rsidRPr="001E4575">
        <w:rPr>
          <w:rFonts w:ascii="Consolas" w:hAnsi="Consolas" w:cs="Consolas"/>
          <w:sz w:val="22"/>
          <w:szCs w:val="22"/>
        </w:rPr>
        <w:t xml:space="preserve">$ </w:t>
      </w:r>
      <w:proofErr w:type="spellStart"/>
      <w:r w:rsidR="001D59A1" w:rsidRPr="001E4575">
        <w:rPr>
          <w:rFonts w:ascii="Consolas" w:hAnsi="Consolas" w:cs="Consolas"/>
          <w:sz w:val="22"/>
          <w:szCs w:val="22"/>
        </w:rPr>
        <w:t>projectID</w:t>
      </w:r>
      <w:proofErr w:type="spellEnd"/>
      <w:r w:rsidR="001D59A1" w:rsidRPr="001E4575">
        <w:rPr>
          <w:rFonts w:ascii="Consolas" w:hAnsi="Consolas" w:cs="Consolas"/>
          <w:sz w:val="22"/>
          <w:szCs w:val="22"/>
        </w:rPr>
        <w:t>/QIIME2/</w:t>
      </w:r>
    </w:p>
    <w:p w14:paraId="0C16F0D8" w14:textId="62CECD7F" w:rsidR="001D59A1" w:rsidRDefault="001D59A1" w:rsidP="001D59A1">
      <w:pPr>
        <w:rPr>
          <w:rFonts w:ascii="Times New Roman" w:hAnsi="Times New Roman" w:cs="Times New Roman"/>
        </w:rPr>
      </w:pPr>
    </w:p>
    <w:p w14:paraId="5B78F659" w14:textId="4C169EBE" w:rsidR="00A81A23" w:rsidRDefault="00A81A23" w:rsidP="001D59A1">
      <w:pPr>
        <w:rPr>
          <w:rFonts w:ascii="Times New Roman" w:hAnsi="Times New Roman" w:cs="Times New Roman"/>
        </w:rPr>
      </w:pPr>
      <w:r>
        <w:rPr>
          <w:rFonts w:ascii="Times New Roman" w:hAnsi="Times New Roman" w:cs="Times New Roman"/>
        </w:rPr>
        <w:t>You should make a directory on your scratch space called ‘</w:t>
      </w:r>
      <w:r w:rsidRPr="00A81A23">
        <w:rPr>
          <w:rFonts w:ascii="Consolas" w:hAnsi="Consolas" w:cs="Consolas"/>
        </w:rPr>
        <w:t>16S_ReAnalysis</w:t>
      </w:r>
      <w:r>
        <w:rPr>
          <w:rFonts w:ascii="Times New Roman" w:hAnsi="Times New Roman" w:cs="Times New Roman"/>
        </w:rPr>
        <w:t>’:</w:t>
      </w:r>
    </w:p>
    <w:p w14:paraId="1AD4C0F5" w14:textId="77777777" w:rsidR="00A81A23" w:rsidRDefault="00A81A23" w:rsidP="001D59A1">
      <w:pPr>
        <w:rPr>
          <w:rFonts w:ascii="Times New Roman" w:hAnsi="Times New Roman" w:cs="Times New Roman"/>
        </w:rPr>
      </w:pPr>
    </w:p>
    <w:p w14:paraId="5C79BC52" w14:textId="77777777" w:rsidR="000A0A35" w:rsidRPr="000A0A35" w:rsidRDefault="000A0A35" w:rsidP="000A0A35">
      <w:pPr>
        <w:shd w:val="clear" w:color="auto" w:fill="1F1F1F"/>
        <w:spacing w:line="285" w:lineRule="atLeast"/>
        <w:rPr>
          <w:rFonts w:ascii="Consolas" w:eastAsia="Times New Roman" w:hAnsi="Consolas" w:cs="Times New Roman"/>
          <w:color w:val="CCCCCC"/>
          <w:sz w:val="21"/>
          <w:szCs w:val="21"/>
        </w:rPr>
      </w:pPr>
      <w:r w:rsidRPr="000A0A35">
        <w:rPr>
          <w:rFonts w:ascii="Consolas" w:eastAsia="Times New Roman" w:hAnsi="Consolas" w:cs="Times New Roman"/>
          <w:color w:val="DCDCAA"/>
          <w:sz w:val="21"/>
          <w:szCs w:val="21"/>
        </w:rPr>
        <w:t>cd</w:t>
      </w:r>
      <w:r w:rsidRPr="000A0A35">
        <w:rPr>
          <w:rFonts w:ascii="Consolas" w:eastAsia="Times New Roman" w:hAnsi="Consolas" w:cs="Times New Roman"/>
          <w:color w:val="CCCCCC"/>
          <w:sz w:val="21"/>
          <w:szCs w:val="21"/>
        </w:rPr>
        <w:t xml:space="preserve"> </w:t>
      </w:r>
      <w:r w:rsidRPr="000A0A35">
        <w:rPr>
          <w:rFonts w:ascii="Consolas" w:eastAsia="Times New Roman" w:hAnsi="Consolas" w:cs="Times New Roman"/>
          <w:color w:val="CE9178"/>
          <w:sz w:val="21"/>
          <w:szCs w:val="21"/>
        </w:rPr>
        <w:t>/scratch/user/</w:t>
      </w:r>
      <w:proofErr w:type="spellStart"/>
      <w:r w:rsidRPr="000A0A35">
        <w:rPr>
          <w:rFonts w:ascii="Consolas" w:eastAsia="Times New Roman" w:hAnsi="Consolas" w:cs="Times New Roman"/>
          <w:color w:val="CE9178"/>
          <w:sz w:val="21"/>
          <w:szCs w:val="21"/>
        </w:rPr>
        <w:t>ljpinnell</w:t>
      </w:r>
      <w:proofErr w:type="spellEnd"/>
      <w:r w:rsidRPr="000A0A35">
        <w:rPr>
          <w:rFonts w:ascii="Consolas" w:eastAsia="Times New Roman" w:hAnsi="Consolas" w:cs="Times New Roman"/>
          <w:color w:val="CCCCCC"/>
          <w:sz w:val="21"/>
          <w:szCs w:val="21"/>
        </w:rPr>
        <w:t xml:space="preserve"> </w:t>
      </w:r>
      <w:r w:rsidRPr="000A0A35">
        <w:rPr>
          <w:rFonts w:ascii="Consolas" w:eastAsia="Times New Roman" w:hAnsi="Consolas" w:cs="Times New Roman"/>
          <w:color w:val="6A9955"/>
          <w:sz w:val="21"/>
          <w:szCs w:val="21"/>
        </w:rPr>
        <w:t>## navigate to your scratch directory (use your username)</w:t>
      </w:r>
    </w:p>
    <w:p w14:paraId="453A7061" w14:textId="5BA3BA32" w:rsidR="000A0A35" w:rsidRPr="000A0A35" w:rsidRDefault="000A0A35" w:rsidP="000A0A35">
      <w:pPr>
        <w:shd w:val="clear" w:color="auto" w:fill="1F1F1F"/>
        <w:spacing w:line="285" w:lineRule="atLeast"/>
        <w:rPr>
          <w:rFonts w:ascii="Consolas" w:eastAsia="Times New Roman" w:hAnsi="Consolas" w:cs="Times New Roman"/>
          <w:color w:val="CCCCCC"/>
          <w:sz w:val="21"/>
          <w:szCs w:val="21"/>
        </w:rPr>
      </w:pPr>
      <w:proofErr w:type="spellStart"/>
      <w:r w:rsidRPr="000A0A35">
        <w:rPr>
          <w:rFonts w:ascii="Consolas" w:eastAsia="Times New Roman" w:hAnsi="Consolas" w:cs="Times New Roman"/>
          <w:color w:val="DCDCAA"/>
          <w:sz w:val="21"/>
          <w:szCs w:val="21"/>
        </w:rPr>
        <w:t>mkdir</w:t>
      </w:r>
      <w:proofErr w:type="spellEnd"/>
      <w:r w:rsidRPr="000A0A35">
        <w:rPr>
          <w:rFonts w:ascii="Consolas" w:eastAsia="Times New Roman" w:hAnsi="Consolas" w:cs="Times New Roman"/>
          <w:color w:val="CCCCCC"/>
          <w:sz w:val="21"/>
          <w:szCs w:val="21"/>
        </w:rPr>
        <w:t xml:space="preserve"> </w:t>
      </w:r>
      <w:bookmarkStart w:id="1" w:name="_Hlk137806631"/>
      <w:r>
        <w:rPr>
          <w:rFonts w:ascii="Consolas" w:eastAsia="Times New Roman" w:hAnsi="Consolas" w:cs="Times New Roman"/>
          <w:color w:val="CE9178"/>
          <w:sz w:val="21"/>
          <w:szCs w:val="21"/>
        </w:rPr>
        <w:t>16S</w:t>
      </w:r>
      <w:r w:rsidRPr="000A0A35">
        <w:rPr>
          <w:rFonts w:ascii="Consolas" w:eastAsia="Times New Roman" w:hAnsi="Consolas" w:cs="Times New Roman"/>
          <w:color w:val="CE9178"/>
          <w:sz w:val="21"/>
          <w:szCs w:val="21"/>
        </w:rPr>
        <w:t>_ReAnalysis</w:t>
      </w:r>
      <w:r w:rsidRPr="000A0A35">
        <w:rPr>
          <w:rFonts w:ascii="Consolas" w:eastAsia="Times New Roman" w:hAnsi="Consolas" w:cs="Times New Roman"/>
          <w:color w:val="CCCCCC"/>
          <w:sz w:val="21"/>
          <w:szCs w:val="21"/>
        </w:rPr>
        <w:t xml:space="preserve"> </w:t>
      </w:r>
      <w:bookmarkEnd w:id="1"/>
      <w:r w:rsidRPr="000A0A35">
        <w:rPr>
          <w:rFonts w:ascii="Consolas" w:eastAsia="Times New Roman" w:hAnsi="Consolas" w:cs="Times New Roman"/>
          <w:color w:val="6A9955"/>
          <w:sz w:val="21"/>
          <w:szCs w:val="21"/>
        </w:rPr>
        <w:t xml:space="preserve">## make the project </w:t>
      </w:r>
      <w:proofErr w:type="gramStart"/>
      <w:r w:rsidRPr="000A0A35">
        <w:rPr>
          <w:rFonts w:ascii="Consolas" w:eastAsia="Times New Roman" w:hAnsi="Consolas" w:cs="Times New Roman"/>
          <w:color w:val="6A9955"/>
          <w:sz w:val="21"/>
          <w:szCs w:val="21"/>
        </w:rPr>
        <w:t>directory</w:t>
      </w:r>
      <w:proofErr w:type="gramEnd"/>
    </w:p>
    <w:p w14:paraId="38BEE5F2" w14:textId="77777777" w:rsidR="000A0A35" w:rsidRDefault="000A0A35" w:rsidP="001D59A1">
      <w:pPr>
        <w:rPr>
          <w:rFonts w:ascii="Times New Roman" w:hAnsi="Times New Roman" w:cs="Times New Roman"/>
        </w:rPr>
      </w:pPr>
    </w:p>
    <w:p w14:paraId="03F44030" w14:textId="715D9457" w:rsidR="00B71F2F" w:rsidRDefault="00B71F2F" w:rsidP="001D59A1">
      <w:pPr>
        <w:rPr>
          <w:rFonts w:ascii="Times New Roman" w:hAnsi="Times New Roman" w:cs="Times New Roman"/>
        </w:rPr>
      </w:pPr>
      <w:r>
        <w:rPr>
          <w:rFonts w:ascii="Times New Roman" w:hAnsi="Times New Roman" w:cs="Times New Roman"/>
        </w:rPr>
        <w:t>Within this directory set up three sub-directories as I described above</w:t>
      </w:r>
      <w:r w:rsidR="006C5DCA">
        <w:rPr>
          <w:rFonts w:ascii="Times New Roman" w:hAnsi="Times New Roman" w:cs="Times New Roman"/>
        </w:rPr>
        <w:t xml:space="preserve"> and put the manifest file into </w:t>
      </w:r>
      <w:r w:rsidR="006C5DCA" w:rsidRPr="00A81A23">
        <w:rPr>
          <w:rFonts w:ascii="Consolas" w:hAnsi="Consolas" w:cs="Consolas"/>
        </w:rPr>
        <w:t>metadata/</w:t>
      </w:r>
      <w:r w:rsidR="006C5DCA">
        <w:rPr>
          <w:rFonts w:ascii="Times New Roman" w:hAnsi="Times New Roman" w:cs="Times New Roman"/>
        </w:rPr>
        <w:t xml:space="preserve">. </w:t>
      </w:r>
    </w:p>
    <w:p w14:paraId="372D559A" w14:textId="6139B47C" w:rsidR="00A81A23" w:rsidRDefault="00A81A23" w:rsidP="001D59A1">
      <w:pPr>
        <w:rPr>
          <w:rFonts w:ascii="Times New Roman" w:hAnsi="Times New Roman" w:cs="Times New Roman"/>
        </w:rPr>
      </w:pPr>
    </w:p>
    <w:p w14:paraId="0FF2D5F5" w14:textId="26F44B1B" w:rsidR="000A0A35" w:rsidRDefault="000A0A35" w:rsidP="001D59A1">
      <w:pPr>
        <w:rPr>
          <w:rFonts w:ascii="Times New Roman" w:hAnsi="Times New Roman" w:cs="Times New Roman"/>
          <w:b/>
          <w:bCs/>
        </w:rPr>
      </w:pPr>
      <w:r w:rsidRPr="000A0A35">
        <w:rPr>
          <w:rFonts w:ascii="Times New Roman" w:hAnsi="Times New Roman" w:cs="Times New Roman"/>
          <w:b/>
          <w:bCs/>
        </w:rPr>
        <w:t xml:space="preserve">Gathering </w:t>
      </w:r>
      <w:proofErr w:type="spellStart"/>
      <w:r w:rsidRPr="000A0A35">
        <w:rPr>
          <w:rFonts w:ascii="Times New Roman" w:hAnsi="Times New Roman" w:cs="Times New Roman"/>
          <w:b/>
          <w:bCs/>
        </w:rPr>
        <w:t>Fastq</w:t>
      </w:r>
      <w:proofErr w:type="spellEnd"/>
      <w:r w:rsidRPr="000A0A35">
        <w:rPr>
          <w:rFonts w:ascii="Times New Roman" w:hAnsi="Times New Roman" w:cs="Times New Roman"/>
          <w:b/>
          <w:bCs/>
        </w:rPr>
        <w:t xml:space="preserve"> samples</w:t>
      </w:r>
    </w:p>
    <w:p w14:paraId="15355ECD" w14:textId="77777777" w:rsidR="000A0A35" w:rsidRDefault="000A0A35" w:rsidP="001D59A1">
      <w:pPr>
        <w:rPr>
          <w:rFonts w:ascii="Times New Roman" w:hAnsi="Times New Roman" w:cs="Times New Roman"/>
          <w:b/>
          <w:bCs/>
        </w:rPr>
      </w:pPr>
    </w:p>
    <w:p w14:paraId="7B7F5ED5" w14:textId="57424374" w:rsidR="000A0A35" w:rsidRPr="000A0A35" w:rsidRDefault="000A0A35" w:rsidP="000A0A35">
      <w:pPr>
        <w:rPr>
          <w:rFonts w:ascii="Times New Roman" w:hAnsi="Times New Roman" w:cs="Times New Roman"/>
          <w:b/>
          <w:bCs/>
        </w:rPr>
      </w:pPr>
      <w:r>
        <w:rPr>
          <w:rFonts w:ascii="Times New Roman" w:hAnsi="Times New Roman" w:cs="Times New Roman"/>
          <w:b/>
          <w:bCs/>
        </w:rPr>
        <w:t xml:space="preserve">Option 1: Use </w:t>
      </w:r>
      <w:proofErr w:type="spellStart"/>
      <w:r>
        <w:rPr>
          <w:rFonts w:ascii="Times New Roman" w:hAnsi="Times New Roman" w:cs="Times New Roman"/>
          <w:b/>
          <w:bCs/>
        </w:rPr>
        <w:t>fastq</w:t>
      </w:r>
      <w:proofErr w:type="spellEnd"/>
      <w:r>
        <w:rPr>
          <w:rFonts w:ascii="Times New Roman" w:hAnsi="Times New Roman" w:cs="Times New Roman"/>
          <w:b/>
          <w:bCs/>
        </w:rPr>
        <w:t xml:space="preserve"> samples from a sequencing project.</w:t>
      </w:r>
    </w:p>
    <w:p w14:paraId="04701EAD" w14:textId="77777777" w:rsidR="000A0A35" w:rsidRDefault="000A0A35" w:rsidP="001D59A1">
      <w:pPr>
        <w:rPr>
          <w:rFonts w:ascii="Times New Roman" w:hAnsi="Times New Roman" w:cs="Times New Roman"/>
          <w:b/>
          <w:bCs/>
        </w:rPr>
      </w:pPr>
    </w:p>
    <w:p w14:paraId="5F9B1FC4" w14:textId="2C73E5C9" w:rsidR="000A0A35" w:rsidRPr="000A0A35" w:rsidRDefault="000A0A35" w:rsidP="001D59A1">
      <w:pPr>
        <w:rPr>
          <w:rFonts w:ascii="Times New Roman" w:hAnsi="Times New Roman" w:cs="Times New Roman"/>
        </w:rPr>
      </w:pPr>
      <w:r>
        <w:rPr>
          <w:rFonts w:ascii="Times New Roman" w:hAnsi="Times New Roman" w:cs="Times New Roman"/>
        </w:rPr>
        <w:t>In the VERO group, this usually means you’ll get a link to access sequencing samples from a one drive folder. Then, you’ll use Globus to download the samples into either Grace, or Terra on TAMU’s HPRC for analysis. Download these samples into the “16S_ReAnalysis” directory.</w:t>
      </w:r>
    </w:p>
    <w:p w14:paraId="577696AD" w14:textId="77777777" w:rsidR="000A0A35" w:rsidRDefault="000A0A35" w:rsidP="001D59A1">
      <w:pPr>
        <w:rPr>
          <w:rFonts w:ascii="Times New Roman" w:hAnsi="Times New Roman" w:cs="Times New Roman"/>
          <w:b/>
          <w:bCs/>
        </w:rPr>
      </w:pPr>
    </w:p>
    <w:p w14:paraId="1DDD89A8" w14:textId="0C525689" w:rsidR="000A0A35" w:rsidRPr="000A0A35" w:rsidRDefault="000A0A35" w:rsidP="001D59A1">
      <w:pPr>
        <w:rPr>
          <w:rFonts w:ascii="Times New Roman" w:hAnsi="Times New Roman" w:cs="Times New Roman"/>
          <w:b/>
          <w:bCs/>
        </w:rPr>
      </w:pPr>
      <w:r>
        <w:rPr>
          <w:rFonts w:ascii="Times New Roman" w:hAnsi="Times New Roman" w:cs="Times New Roman"/>
          <w:b/>
          <w:bCs/>
        </w:rPr>
        <w:t xml:space="preserve">Option 2: Use SRA list to download </w:t>
      </w:r>
      <w:proofErr w:type="gramStart"/>
      <w:r>
        <w:rPr>
          <w:rFonts w:ascii="Times New Roman" w:hAnsi="Times New Roman" w:cs="Times New Roman"/>
          <w:b/>
          <w:bCs/>
        </w:rPr>
        <w:t>reads</w:t>
      </w:r>
      <w:proofErr w:type="gramEnd"/>
    </w:p>
    <w:p w14:paraId="7DCDD415" w14:textId="577968F0" w:rsidR="00A81A23" w:rsidRDefault="000A0A35" w:rsidP="001D59A1">
      <w:pPr>
        <w:rPr>
          <w:rFonts w:ascii="Times New Roman" w:hAnsi="Times New Roman" w:cs="Times New Roman"/>
        </w:rPr>
      </w:pPr>
      <w:r>
        <w:rPr>
          <w:rFonts w:ascii="Times New Roman" w:hAnsi="Times New Roman" w:cs="Times New Roman"/>
        </w:rPr>
        <w:t>One example is to use</w:t>
      </w:r>
      <w:r w:rsidR="00A81A23">
        <w:rPr>
          <w:rFonts w:ascii="Times New Roman" w:hAnsi="Times New Roman" w:cs="Times New Roman"/>
        </w:rPr>
        <w:t xml:space="preserve"> reads </w:t>
      </w:r>
      <w:r>
        <w:rPr>
          <w:rFonts w:ascii="Times New Roman" w:hAnsi="Times New Roman" w:cs="Times New Roman"/>
        </w:rPr>
        <w:t>from</w:t>
      </w:r>
      <w:r w:rsidR="00A81A23">
        <w:rPr>
          <w:rFonts w:ascii="Times New Roman" w:hAnsi="Times New Roman" w:cs="Times New Roman"/>
        </w:rPr>
        <w:t xml:space="preserve"> NCBI’s Sequence Read Archive (SRA) we need to use SRA toolkit to download the reads we are going to analyze. Navigate into your </w:t>
      </w:r>
      <w:r w:rsidR="00596B4C">
        <w:rPr>
          <w:rFonts w:ascii="Times New Roman" w:hAnsi="Times New Roman" w:cs="Times New Roman"/>
        </w:rPr>
        <w:t>project</w:t>
      </w:r>
      <w:r w:rsidR="00A81A23">
        <w:rPr>
          <w:rFonts w:ascii="Times New Roman" w:hAnsi="Times New Roman" w:cs="Times New Roman"/>
        </w:rPr>
        <w:t xml:space="preserve"> directory:</w:t>
      </w:r>
    </w:p>
    <w:p w14:paraId="11803FFA" w14:textId="77777777" w:rsidR="0045213D" w:rsidRDefault="0045213D" w:rsidP="001D59A1">
      <w:pPr>
        <w:rPr>
          <w:rFonts w:ascii="Times New Roman" w:hAnsi="Times New Roman" w:cs="Times New Roman"/>
        </w:rPr>
      </w:pPr>
    </w:p>
    <w:p w14:paraId="4464BC75" w14:textId="0DBA3CDF" w:rsidR="0045213D" w:rsidRPr="000A0A35" w:rsidRDefault="0045213D" w:rsidP="0045213D">
      <w:pPr>
        <w:shd w:val="clear" w:color="auto" w:fill="1F1F1F"/>
        <w:spacing w:line="285" w:lineRule="atLeast"/>
        <w:rPr>
          <w:rFonts w:ascii="Consolas" w:hAnsi="Consolas" w:cs="Consolas"/>
        </w:rPr>
      </w:pPr>
      <w:r>
        <w:rPr>
          <w:rFonts w:ascii="Consolas" w:eastAsia="Times New Roman" w:hAnsi="Consolas" w:cs="Times New Roman"/>
          <w:color w:val="DCDCAA"/>
          <w:sz w:val="21"/>
          <w:szCs w:val="21"/>
        </w:rPr>
        <w:t>cd</w:t>
      </w:r>
      <w:r w:rsidRPr="000A0A35">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16S</w:t>
      </w:r>
      <w:r w:rsidRPr="000A0A35">
        <w:rPr>
          <w:rFonts w:ascii="Consolas" w:eastAsia="Times New Roman" w:hAnsi="Consolas" w:cs="Times New Roman"/>
          <w:color w:val="CE9178"/>
          <w:sz w:val="21"/>
          <w:szCs w:val="21"/>
        </w:rPr>
        <w:t>_ReAnalysis</w:t>
      </w:r>
      <w:r w:rsidRPr="000A0A35">
        <w:rPr>
          <w:rFonts w:ascii="Consolas" w:eastAsia="Times New Roman" w:hAnsi="Consolas" w:cs="Times New Roman"/>
          <w:color w:val="CCCCCC"/>
          <w:sz w:val="21"/>
          <w:szCs w:val="21"/>
        </w:rPr>
        <w:t xml:space="preserve"> </w:t>
      </w:r>
    </w:p>
    <w:p w14:paraId="557046C5" w14:textId="4F57E8AE" w:rsidR="00F61FED" w:rsidRDefault="00F61FED" w:rsidP="001D59A1">
      <w:pPr>
        <w:rPr>
          <w:rFonts w:ascii="Times New Roman" w:hAnsi="Times New Roman" w:cs="Times New Roman"/>
        </w:rPr>
      </w:pPr>
    </w:p>
    <w:p w14:paraId="7A863160" w14:textId="771D7C72" w:rsidR="00F61FED" w:rsidRDefault="00F61FED" w:rsidP="001D59A1">
      <w:pPr>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Cyberduck</w:t>
      </w:r>
      <w:proofErr w:type="spellEnd"/>
      <w:r>
        <w:rPr>
          <w:rFonts w:ascii="Times New Roman" w:hAnsi="Times New Roman" w:cs="Times New Roman"/>
        </w:rPr>
        <w:t xml:space="preserve">, FileZilla, SFTP, or the web portal upload the ‘SRR_Acc_list.txt’ file I gave you to the </w:t>
      </w:r>
      <w:r w:rsidRPr="00F61FED">
        <w:rPr>
          <w:rFonts w:ascii="Consolas" w:hAnsi="Consolas" w:cs="Consolas"/>
        </w:rPr>
        <w:t>reads/</w:t>
      </w:r>
      <w:r>
        <w:rPr>
          <w:rFonts w:ascii="Times New Roman" w:hAnsi="Times New Roman" w:cs="Times New Roman"/>
        </w:rPr>
        <w:t xml:space="preserve"> directory.</w:t>
      </w:r>
    </w:p>
    <w:p w14:paraId="413C1B8C" w14:textId="39F9A6B2" w:rsidR="00F61FED" w:rsidRDefault="00F61FED" w:rsidP="001D59A1">
      <w:pPr>
        <w:rPr>
          <w:rFonts w:ascii="Times New Roman" w:hAnsi="Times New Roman" w:cs="Times New Roman"/>
        </w:rPr>
      </w:pPr>
    </w:p>
    <w:p w14:paraId="1B90AB28" w14:textId="6E8352D5" w:rsidR="000A0A35" w:rsidRDefault="000A0A35" w:rsidP="001D59A1">
      <w:pPr>
        <w:rPr>
          <w:rFonts w:ascii="Times New Roman" w:hAnsi="Times New Roman" w:cs="Times New Roman"/>
        </w:rPr>
      </w:pPr>
      <w:r>
        <w:rPr>
          <w:rFonts w:ascii="Times New Roman" w:hAnsi="Times New Roman" w:cs="Times New Roman"/>
        </w:rPr>
        <w:t xml:space="preserve">This file, ‘SRR_Acc_list.txt’, contains a list of SRA accessions, one per row and can be made </w:t>
      </w:r>
      <w:r w:rsidR="0045213D">
        <w:rPr>
          <w:rFonts w:ascii="Times New Roman" w:hAnsi="Times New Roman" w:cs="Times New Roman"/>
        </w:rPr>
        <w:t>using NCBI’s website or manually using a text editor.</w:t>
      </w:r>
    </w:p>
    <w:p w14:paraId="270963C1" w14:textId="77777777" w:rsidR="000A0A35" w:rsidRDefault="000A0A35" w:rsidP="001D59A1">
      <w:pPr>
        <w:rPr>
          <w:rFonts w:ascii="Times New Roman" w:hAnsi="Times New Roman" w:cs="Times New Roman"/>
        </w:rPr>
      </w:pPr>
    </w:p>
    <w:p w14:paraId="397CD687" w14:textId="3DE5DC32" w:rsidR="00F61FED" w:rsidRDefault="00F61FED" w:rsidP="001D59A1">
      <w:pPr>
        <w:rPr>
          <w:rFonts w:ascii="Times New Roman" w:hAnsi="Times New Roman" w:cs="Times New Roman"/>
        </w:rPr>
      </w:pPr>
      <w:r>
        <w:rPr>
          <w:rFonts w:ascii="Times New Roman" w:hAnsi="Times New Roman" w:cs="Times New Roman"/>
        </w:rPr>
        <w:lastRenderedPageBreak/>
        <w:t>Now we will use the ‘sra-download.sh’ script to download the sequence data.</w:t>
      </w:r>
      <w:r w:rsidR="00911E24">
        <w:rPr>
          <w:rFonts w:ascii="Times New Roman" w:hAnsi="Times New Roman" w:cs="Times New Roman"/>
        </w:rPr>
        <w:t xml:space="preserve"> I sent you this script as an example so you can upload to HPRC and run.</w:t>
      </w:r>
      <w:r>
        <w:rPr>
          <w:rFonts w:ascii="Times New Roman" w:hAnsi="Times New Roman" w:cs="Times New Roman"/>
        </w:rPr>
        <w:t xml:space="preserve"> The script looks like this:</w:t>
      </w:r>
    </w:p>
    <w:p w14:paraId="37CDDEA8" w14:textId="77777777" w:rsidR="00F61FED" w:rsidRDefault="00F61FED" w:rsidP="001D59A1">
      <w:pPr>
        <w:rPr>
          <w:rFonts w:ascii="Times New Roman" w:hAnsi="Times New Roman" w:cs="Times New Roman"/>
        </w:rPr>
      </w:pPr>
    </w:p>
    <w:p w14:paraId="7031EAB5"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proofErr w:type="gramStart"/>
      <w:r w:rsidRPr="0045213D">
        <w:rPr>
          <w:rFonts w:ascii="Consolas" w:eastAsia="Times New Roman" w:hAnsi="Consolas" w:cs="Times New Roman"/>
          <w:color w:val="6A9955"/>
          <w:sz w:val="21"/>
          <w:szCs w:val="21"/>
        </w:rPr>
        <w:t>#!/</w:t>
      </w:r>
      <w:proofErr w:type="gramEnd"/>
      <w:r w:rsidRPr="0045213D">
        <w:rPr>
          <w:rFonts w:ascii="Consolas" w:eastAsia="Times New Roman" w:hAnsi="Consolas" w:cs="Times New Roman"/>
          <w:color w:val="6A9955"/>
          <w:sz w:val="21"/>
          <w:szCs w:val="21"/>
        </w:rPr>
        <w:t>bin/bash</w:t>
      </w:r>
    </w:p>
    <w:p w14:paraId="460626AD"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r w:rsidRPr="0045213D">
        <w:rPr>
          <w:rFonts w:ascii="Consolas" w:eastAsia="Times New Roman" w:hAnsi="Consolas" w:cs="Times New Roman"/>
          <w:color w:val="6A9955"/>
          <w:sz w:val="21"/>
          <w:szCs w:val="21"/>
        </w:rPr>
        <w:t>#SBATCH -t 02:00:00 -p short --mem=25G --nodes=1 --</w:t>
      </w:r>
      <w:proofErr w:type="spellStart"/>
      <w:r w:rsidRPr="0045213D">
        <w:rPr>
          <w:rFonts w:ascii="Consolas" w:eastAsia="Times New Roman" w:hAnsi="Consolas" w:cs="Times New Roman"/>
          <w:color w:val="6A9955"/>
          <w:sz w:val="21"/>
          <w:szCs w:val="21"/>
        </w:rPr>
        <w:t>ntasks</w:t>
      </w:r>
      <w:proofErr w:type="spellEnd"/>
      <w:r w:rsidRPr="0045213D">
        <w:rPr>
          <w:rFonts w:ascii="Consolas" w:eastAsia="Times New Roman" w:hAnsi="Consolas" w:cs="Times New Roman"/>
          <w:color w:val="6A9955"/>
          <w:sz w:val="21"/>
          <w:szCs w:val="21"/>
        </w:rPr>
        <w:t>-per-node=1</w:t>
      </w:r>
    </w:p>
    <w:p w14:paraId="75069DAD"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r w:rsidRPr="0045213D">
        <w:rPr>
          <w:rFonts w:ascii="Consolas" w:eastAsia="Times New Roman" w:hAnsi="Consolas" w:cs="Times New Roman"/>
          <w:color w:val="DCDCAA"/>
          <w:sz w:val="21"/>
          <w:szCs w:val="21"/>
        </w:rPr>
        <w:t>module</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load</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SRA-Toolkit</w:t>
      </w:r>
    </w:p>
    <w:p w14:paraId="19DBE618"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p>
    <w:p w14:paraId="2416DE18"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r w:rsidRPr="0045213D">
        <w:rPr>
          <w:rFonts w:ascii="Consolas" w:eastAsia="Times New Roman" w:hAnsi="Consolas" w:cs="Times New Roman"/>
          <w:color w:val="6A9955"/>
          <w:sz w:val="21"/>
          <w:szCs w:val="21"/>
        </w:rPr>
        <w:t>## part 1: prefetch some info about the runs</w:t>
      </w:r>
    </w:p>
    <w:p w14:paraId="1C52FB1D"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r w:rsidRPr="0045213D">
        <w:rPr>
          <w:rFonts w:ascii="Consolas" w:eastAsia="Times New Roman" w:hAnsi="Consolas" w:cs="Times New Roman"/>
          <w:color w:val="DCDCAA"/>
          <w:sz w:val="21"/>
          <w:szCs w:val="21"/>
        </w:rPr>
        <w:t>prefetch</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569CD6"/>
          <w:sz w:val="21"/>
          <w:szCs w:val="21"/>
        </w:rPr>
        <w:t>-O</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SRA</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569CD6"/>
          <w:sz w:val="21"/>
          <w:szCs w:val="21"/>
        </w:rPr>
        <w:t>--option-file</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SRR_Acc_List.txt</w:t>
      </w:r>
    </w:p>
    <w:p w14:paraId="36784A72"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p>
    <w:p w14:paraId="3FCCD91F"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r w:rsidRPr="0045213D">
        <w:rPr>
          <w:rFonts w:ascii="Consolas" w:eastAsia="Times New Roman" w:hAnsi="Consolas" w:cs="Times New Roman"/>
          <w:color w:val="6A9955"/>
          <w:sz w:val="21"/>
          <w:szCs w:val="21"/>
        </w:rPr>
        <w:t>## download the sequence data into a directory called reads</w:t>
      </w:r>
    </w:p>
    <w:p w14:paraId="30B24EB5"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proofErr w:type="spellStart"/>
      <w:r w:rsidRPr="0045213D">
        <w:rPr>
          <w:rFonts w:ascii="Consolas" w:eastAsia="Times New Roman" w:hAnsi="Consolas" w:cs="Times New Roman"/>
          <w:color w:val="DCDCAA"/>
          <w:sz w:val="21"/>
          <w:szCs w:val="21"/>
        </w:rPr>
        <w:t>fasterq</w:t>
      </w:r>
      <w:proofErr w:type="spellEnd"/>
      <w:r w:rsidRPr="0045213D">
        <w:rPr>
          <w:rFonts w:ascii="Consolas" w:eastAsia="Times New Roman" w:hAnsi="Consolas" w:cs="Times New Roman"/>
          <w:color w:val="DCDCAA"/>
          <w:sz w:val="21"/>
          <w:szCs w:val="21"/>
        </w:rPr>
        <w:t>-dump</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SRA/SRR</w:t>
      </w:r>
      <w:r w:rsidRPr="0045213D">
        <w:rPr>
          <w:rFonts w:ascii="Consolas" w:eastAsia="Times New Roman" w:hAnsi="Consolas" w:cs="Times New Roman"/>
          <w:color w:val="569CD6"/>
          <w:sz w:val="21"/>
          <w:szCs w:val="21"/>
        </w:rPr>
        <w:t>*</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569CD6"/>
          <w:sz w:val="21"/>
          <w:szCs w:val="21"/>
        </w:rPr>
        <w:t>-O</w:t>
      </w:r>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reads</w:t>
      </w:r>
    </w:p>
    <w:p w14:paraId="4382446E"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p>
    <w:p w14:paraId="7787FF28"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r w:rsidRPr="0045213D">
        <w:rPr>
          <w:rFonts w:ascii="Consolas" w:eastAsia="Times New Roman" w:hAnsi="Consolas" w:cs="Times New Roman"/>
          <w:color w:val="6A9955"/>
          <w:sz w:val="21"/>
          <w:szCs w:val="21"/>
        </w:rPr>
        <w:t xml:space="preserve">## compress the downloaded reads with </w:t>
      </w:r>
      <w:proofErr w:type="spellStart"/>
      <w:r w:rsidRPr="0045213D">
        <w:rPr>
          <w:rFonts w:ascii="Consolas" w:eastAsia="Times New Roman" w:hAnsi="Consolas" w:cs="Times New Roman"/>
          <w:color w:val="6A9955"/>
          <w:sz w:val="21"/>
          <w:szCs w:val="21"/>
        </w:rPr>
        <w:t>gzip</w:t>
      </w:r>
      <w:proofErr w:type="spellEnd"/>
    </w:p>
    <w:p w14:paraId="3754A182"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proofErr w:type="spellStart"/>
      <w:r w:rsidRPr="0045213D">
        <w:rPr>
          <w:rFonts w:ascii="Consolas" w:eastAsia="Times New Roman" w:hAnsi="Consolas" w:cs="Times New Roman"/>
          <w:color w:val="DCDCAA"/>
          <w:sz w:val="21"/>
          <w:szCs w:val="21"/>
        </w:rPr>
        <w:t>gzip</w:t>
      </w:r>
      <w:proofErr w:type="spellEnd"/>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reads/</w:t>
      </w:r>
      <w:r w:rsidRPr="0045213D">
        <w:rPr>
          <w:rFonts w:ascii="Consolas" w:eastAsia="Times New Roman" w:hAnsi="Consolas" w:cs="Times New Roman"/>
          <w:color w:val="569CD6"/>
          <w:sz w:val="21"/>
          <w:szCs w:val="21"/>
        </w:rPr>
        <w:t>*</w:t>
      </w:r>
      <w:r w:rsidRPr="0045213D">
        <w:rPr>
          <w:rFonts w:ascii="Consolas" w:eastAsia="Times New Roman" w:hAnsi="Consolas" w:cs="Times New Roman"/>
          <w:color w:val="CE9178"/>
          <w:sz w:val="21"/>
          <w:szCs w:val="21"/>
        </w:rPr>
        <w:t>.</w:t>
      </w:r>
      <w:proofErr w:type="spellStart"/>
      <w:r w:rsidRPr="0045213D">
        <w:rPr>
          <w:rFonts w:ascii="Consolas" w:eastAsia="Times New Roman" w:hAnsi="Consolas" w:cs="Times New Roman"/>
          <w:color w:val="CE9178"/>
          <w:sz w:val="21"/>
          <w:szCs w:val="21"/>
        </w:rPr>
        <w:t>fastq</w:t>
      </w:r>
      <w:proofErr w:type="spellEnd"/>
    </w:p>
    <w:p w14:paraId="73785D19" w14:textId="77777777" w:rsidR="0045213D" w:rsidRDefault="0045213D" w:rsidP="001D59A1">
      <w:pPr>
        <w:rPr>
          <w:rFonts w:ascii="Times New Roman" w:hAnsi="Times New Roman" w:cs="Times New Roman"/>
        </w:rPr>
      </w:pPr>
    </w:p>
    <w:p w14:paraId="78007623" w14:textId="16724547" w:rsidR="0052754F" w:rsidRDefault="0052754F" w:rsidP="001D59A1">
      <w:pPr>
        <w:rPr>
          <w:rFonts w:ascii="Times New Roman" w:hAnsi="Times New Roman" w:cs="Times New Roman"/>
        </w:rPr>
      </w:pPr>
      <w:r>
        <w:rPr>
          <w:rFonts w:ascii="Times New Roman" w:hAnsi="Times New Roman" w:cs="Times New Roman"/>
        </w:rPr>
        <w:t>If you don’t have</w:t>
      </w:r>
      <w:r w:rsidR="006F7BF3">
        <w:rPr>
          <w:rFonts w:ascii="Times New Roman" w:hAnsi="Times New Roman" w:cs="Times New Roman"/>
        </w:rPr>
        <w:t xml:space="preserve"> this example script,</w:t>
      </w:r>
      <w:r w:rsidR="007427D1">
        <w:rPr>
          <w:rFonts w:ascii="Times New Roman" w:hAnsi="Times New Roman" w:cs="Times New Roman"/>
        </w:rPr>
        <w:t xml:space="preserve"> you can use the </w:t>
      </w:r>
      <w:proofErr w:type="spellStart"/>
      <w:r w:rsidR="007427D1">
        <w:rPr>
          <w:rFonts w:ascii="Times New Roman" w:hAnsi="Times New Roman" w:cs="Times New Roman"/>
        </w:rPr>
        <w:t>linux</w:t>
      </w:r>
      <w:proofErr w:type="spellEnd"/>
      <w:r w:rsidR="007427D1">
        <w:rPr>
          <w:rFonts w:ascii="Times New Roman" w:hAnsi="Times New Roman" w:cs="Times New Roman"/>
        </w:rPr>
        <w:t xml:space="preserve"> command “nano”</w:t>
      </w:r>
      <w:r w:rsidR="0045213D">
        <w:rPr>
          <w:rFonts w:ascii="Times New Roman" w:hAnsi="Times New Roman" w:cs="Times New Roman"/>
        </w:rPr>
        <w:t xml:space="preserve"> or by making a text file called “sra-download.sh” on your computer and uploading it to the HPRC.</w:t>
      </w:r>
    </w:p>
    <w:p w14:paraId="681C0BE9" w14:textId="77777777" w:rsidR="0052754F" w:rsidRDefault="0052754F" w:rsidP="001D59A1">
      <w:pPr>
        <w:rPr>
          <w:rFonts w:ascii="Times New Roman" w:hAnsi="Times New Roman" w:cs="Times New Roman"/>
        </w:rPr>
      </w:pPr>
    </w:p>
    <w:p w14:paraId="007CFA37" w14:textId="0CEFACEA" w:rsidR="001E4575" w:rsidRDefault="00F61FED" w:rsidP="001D59A1">
      <w:pPr>
        <w:rPr>
          <w:rFonts w:ascii="Times New Roman" w:hAnsi="Times New Roman" w:cs="Times New Roman"/>
        </w:rPr>
      </w:pPr>
      <w:r>
        <w:rPr>
          <w:rFonts w:ascii="Times New Roman" w:hAnsi="Times New Roman" w:cs="Times New Roman"/>
        </w:rPr>
        <w:t xml:space="preserve">To run this (and every </w:t>
      </w:r>
      <w:proofErr w:type="spellStart"/>
      <w:r w:rsidR="0045213D">
        <w:rPr>
          <w:rFonts w:ascii="Times New Roman" w:hAnsi="Times New Roman" w:cs="Times New Roman"/>
        </w:rPr>
        <w:t>sbatch</w:t>
      </w:r>
      <w:proofErr w:type="spellEnd"/>
      <w:r w:rsidR="0045213D">
        <w:rPr>
          <w:rFonts w:ascii="Times New Roman" w:hAnsi="Times New Roman" w:cs="Times New Roman"/>
        </w:rPr>
        <w:t xml:space="preserve"> </w:t>
      </w:r>
      <w:r>
        <w:rPr>
          <w:rFonts w:ascii="Times New Roman" w:hAnsi="Times New Roman" w:cs="Times New Roman"/>
        </w:rPr>
        <w:t>script on the HPRC) you use the following command:</w:t>
      </w:r>
    </w:p>
    <w:p w14:paraId="0243BAF6" w14:textId="7B681D72" w:rsidR="00F61FED" w:rsidRDefault="00F61FED" w:rsidP="001D59A1">
      <w:pPr>
        <w:rPr>
          <w:rFonts w:ascii="Times New Roman" w:hAnsi="Times New Roman" w:cs="Times New Roman"/>
        </w:rPr>
      </w:pPr>
    </w:p>
    <w:p w14:paraId="04E3F1E7" w14:textId="77777777" w:rsidR="0045213D" w:rsidRPr="0045213D" w:rsidRDefault="0045213D" w:rsidP="0045213D">
      <w:pPr>
        <w:shd w:val="clear" w:color="auto" w:fill="1F1F1F"/>
        <w:spacing w:line="285" w:lineRule="atLeast"/>
        <w:rPr>
          <w:rFonts w:ascii="Consolas" w:eastAsia="Times New Roman" w:hAnsi="Consolas" w:cs="Times New Roman"/>
          <w:color w:val="CCCCCC"/>
          <w:sz w:val="21"/>
          <w:szCs w:val="21"/>
        </w:rPr>
      </w:pPr>
      <w:proofErr w:type="spellStart"/>
      <w:r w:rsidRPr="0045213D">
        <w:rPr>
          <w:rFonts w:ascii="Consolas" w:eastAsia="Times New Roman" w:hAnsi="Consolas" w:cs="Times New Roman"/>
          <w:color w:val="DCDCAA"/>
          <w:sz w:val="21"/>
          <w:szCs w:val="21"/>
        </w:rPr>
        <w:t>sbatch</w:t>
      </w:r>
      <w:proofErr w:type="spellEnd"/>
      <w:r w:rsidRPr="0045213D">
        <w:rPr>
          <w:rFonts w:ascii="Consolas" w:eastAsia="Times New Roman" w:hAnsi="Consolas" w:cs="Times New Roman"/>
          <w:color w:val="CCCCCC"/>
          <w:sz w:val="21"/>
          <w:szCs w:val="21"/>
        </w:rPr>
        <w:t xml:space="preserve"> </w:t>
      </w:r>
      <w:r w:rsidRPr="0045213D">
        <w:rPr>
          <w:rFonts w:ascii="Consolas" w:eastAsia="Times New Roman" w:hAnsi="Consolas" w:cs="Times New Roman"/>
          <w:color w:val="CE9178"/>
          <w:sz w:val="21"/>
          <w:szCs w:val="21"/>
        </w:rPr>
        <w:t>sra-download.sh</w:t>
      </w:r>
    </w:p>
    <w:p w14:paraId="4FCAC4F3" w14:textId="30F281B5" w:rsidR="00F61FED" w:rsidRDefault="00F61FED" w:rsidP="001D59A1">
      <w:pPr>
        <w:rPr>
          <w:rFonts w:ascii="Times New Roman" w:hAnsi="Times New Roman" w:cs="Times New Roman"/>
        </w:rPr>
      </w:pPr>
    </w:p>
    <w:p w14:paraId="6266D804" w14:textId="16ACDE86" w:rsidR="00F61FED" w:rsidRDefault="00F61FED" w:rsidP="001D59A1">
      <w:pPr>
        <w:rPr>
          <w:rFonts w:ascii="Times New Roman" w:hAnsi="Times New Roman" w:cs="Times New Roman"/>
        </w:rPr>
      </w:pPr>
      <w:r>
        <w:rPr>
          <w:rFonts w:ascii="Times New Roman" w:hAnsi="Times New Roman" w:cs="Times New Roman"/>
        </w:rPr>
        <w:t>From now I won’t be explicitly stating this part but run every script this way.</w:t>
      </w:r>
      <w:r w:rsidR="00596B4C">
        <w:rPr>
          <w:rFonts w:ascii="Times New Roman" w:hAnsi="Times New Roman" w:cs="Times New Roman"/>
        </w:rPr>
        <w:t xml:space="preserve"> This script will spit a bunch of sub-directories named SRR* into a directory called </w:t>
      </w:r>
      <w:r w:rsidR="00596B4C" w:rsidRPr="00596B4C">
        <w:rPr>
          <w:rFonts w:ascii="Consolas" w:hAnsi="Consolas" w:cs="Consolas"/>
        </w:rPr>
        <w:t>SRA/</w:t>
      </w:r>
      <w:r w:rsidR="00596B4C">
        <w:rPr>
          <w:rFonts w:ascii="Times New Roman" w:hAnsi="Times New Roman" w:cs="Times New Roman"/>
        </w:rPr>
        <w:t xml:space="preserve"> and then use those to download all the </w:t>
      </w:r>
      <w:proofErr w:type="spellStart"/>
      <w:r w:rsidR="00596B4C">
        <w:rPr>
          <w:rFonts w:ascii="Times New Roman" w:hAnsi="Times New Roman" w:cs="Times New Roman"/>
        </w:rPr>
        <w:t>fastq</w:t>
      </w:r>
      <w:proofErr w:type="spellEnd"/>
      <w:r w:rsidR="00596B4C">
        <w:rPr>
          <w:rFonts w:ascii="Times New Roman" w:hAnsi="Times New Roman" w:cs="Times New Roman"/>
        </w:rPr>
        <w:t xml:space="preserve"> files into the </w:t>
      </w:r>
      <w:r w:rsidR="00596B4C" w:rsidRPr="00596B4C">
        <w:rPr>
          <w:rFonts w:ascii="Consolas" w:hAnsi="Consolas" w:cs="Consolas"/>
        </w:rPr>
        <w:t>reads/</w:t>
      </w:r>
      <w:r w:rsidR="00596B4C">
        <w:rPr>
          <w:rFonts w:ascii="Times New Roman" w:hAnsi="Times New Roman" w:cs="Times New Roman"/>
        </w:rPr>
        <w:t xml:space="preserve"> directory. Once finished you can remove the </w:t>
      </w:r>
      <w:r w:rsidR="00596B4C" w:rsidRPr="00596B4C">
        <w:rPr>
          <w:rFonts w:ascii="Consolas" w:hAnsi="Consolas" w:cs="Consolas"/>
        </w:rPr>
        <w:t>SRA/</w:t>
      </w:r>
      <w:r w:rsidR="00596B4C">
        <w:rPr>
          <w:rFonts w:ascii="Times New Roman" w:hAnsi="Times New Roman" w:cs="Times New Roman"/>
        </w:rPr>
        <w:t xml:space="preserve"> directory since we don’t need those temporary files anymore:</w:t>
      </w:r>
    </w:p>
    <w:p w14:paraId="75282731" w14:textId="20747CB6" w:rsidR="00596B4C" w:rsidRDefault="00596B4C" w:rsidP="001D59A1">
      <w:pPr>
        <w:rPr>
          <w:rFonts w:ascii="Times New Roman" w:hAnsi="Times New Roman" w:cs="Times New Roman"/>
        </w:rPr>
      </w:pPr>
    </w:p>
    <w:p w14:paraId="7230AE53" w14:textId="77777777" w:rsidR="00A77B48" w:rsidRPr="00A77B48" w:rsidRDefault="00A77B48" w:rsidP="00A77B48">
      <w:pPr>
        <w:shd w:val="clear" w:color="auto" w:fill="1F1F1F"/>
        <w:spacing w:line="285" w:lineRule="atLeast"/>
        <w:rPr>
          <w:rFonts w:ascii="Consolas" w:eastAsia="Times New Roman" w:hAnsi="Consolas" w:cs="Times New Roman"/>
          <w:color w:val="CCCCCC"/>
          <w:sz w:val="21"/>
          <w:szCs w:val="21"/>
        </w:rPr>
      </w:pPr>
      <w:r w:rsidRPr="00A77B48">
        <w:rPr>
          <w:rFonts w:ascii="Consolas" w:eastAsia="Times New Roman" w:hAnsi="Consolas" w:cs="Times New Roman"/>
          <w:color w:val="DCDCAA"/>
          <w:sz w:val="21"/>
          <w:szCs w:val="21"/>
        </w:rPr>
        <w:t>rm</w:t>
      </w:r>
      <w:r w:rsidRPr="00A77B48">
        <w:rPr>
          <w:rFonts w:ascii="Consolas" w:eastAsia="Times New Roman" w:hAnsi="Consolas" w:cs="Times New Roman"/>
          <w:color w:val="CCCCCC"/>
          <w:sz w:val="21"/>
          <w:szCs w:val="21"/>
        </w:rPr>
        <w:t xml:space="preserve"> </w:t>
      </w:r>
      <w:r w:rsidRPr="00A77B48">
        <w:rPr>
          <w:rFonts w:ascii="Consolas" w:eastAsia="Times New Roman" w:hAnsi="Consolas" w:cs="Times New Roman"/>
          <w:color w:val="569CD6"/>
          <w:sz w:val="21"/>
          <w:szCs w:val="21"/>
        </w:rPr>
        <w:t>-r</w:t>
      </w:r>
      <w:r w:rsidRPr="00A77B48">
        <w:rPr>
          <w:rFonts w:ascii="Consolas" w:eastAsia="Times New Roman" w:hAnsi="Consolas" w:cs="Times New Roman"/>
          <w:color w:val="CCCCCC"/>
          <w:sz w:val="21"/>
          <w:szCs w:val="21"/>
        </w:rPr>
        <w:t xml:space="preserve"> </w:t>
      </w:r>
      <w:r w:rsidRPr="00A77B48">
        <w:rPr>
          <w:rFonts w:ascii="Consolas" w:eastAsia="Times New Roman" w:hAnsi="Consolas" w:cs="Times New Roman"/>
          <w:color w:val="CE9178"/>
          <w:sz w:val="21"/>
          <w:szCs w:val="21"/>
        </w:rPr>
        <w:t>SRA/</w:t>
      </w:r>
    </w:p>
    <w:p w14:paraId="6E3431E2" w14:textId="77777777" w:rsidR="00B71F2F" w:rsidRDefault="00B71F2F" w:rsidP="007E3FE8">
      <w:pPr>
        <w:rPr>
          <w:rFonts w:ascii="Times New Roman" w:hAnsi="Times New Roman" w:cs="Times New Roman"/>
          <w:b/>
          <w:bCs/>
          <w:sz w:val="22"/>
          <w:szCs w:val="22"/>
        </w:rPr>
      </w:pPr>
    </w:p>
    <w:p w14:paraId="09DD9393" w14:textId="76EBBEEE" w:rsidR="006C5DCA" w:rsidRDefault="00596B4C" w:rsidP="001E4575">
      <w:pPr>
        <w:rPr>
          <w:rFonts w:ascii="Times New Roman" w:hAnsi="Times New Roman" w:cs="Times New Roman"/>
          <w:sz w:val="22"/>
          <w:szCs w:val="22"/>
        </w:rPr>
      </w:pPr>
      <w:r>
        <w:rPr>
          <w:rFonts w:ascii="Times New Roman" w:hAnsi="Times New Roman" w:cs="Times New Roman"/>
          <w:sz w:val="22"/>
          <w:szCs w:val="22"/>
        </w:rPr>
        <w:t xml:space="preserve">The result of this process is that in the </w:t>
      </w:r>
      <w:r w:rsidRPr="00596B4C">
        <w:rPr>
          <w:rFonts w:ascii="Consolas" w:hAnsi="Consolas" w:cs="Consolas"/>
          <w:sz w:val="22"/>
          <w:szCs w:val="22"/>
        </w:rPr>
        <w:t>reads/</w:t>
      </w:r>
      <w:r>
        <w:rPr>
          <w:rFonts w:ascii="Times New Roman" w:hAnsi="Times New Roman" w:cs="Times New Roman"/>
          <w:sz w:val="22"/>
          <w:szCs w:val="22"/>
        </w:rPr>
        <w:t xml:space="preserve"> directory we now have two read files for each sample: [sampleID]_1.fastq.gz and [sampleID]_2.fastq.gz representing the forward and reverse reads, respectively. The next step is </w:t>
      </w:r>
      <w:proofErr w:type="gramStart"/>
      <w:r>
        <w:rPr>
          <w:rFonts w:ascii="Times New Roman" w:hAnsi="Times New Roman" w:cs="Times New Roman"/>
          <w:sz w:val="22"/>
          <w:szCs w:val="22"/>
        </w:rPr>
        <w:t>create</w:t>
      </w:r>
      <w:proofErr w:type="gramEnd"/>
      <w:r>
        <w:rPr>
          <w:rFonts w:ascii="Times New Roman" w:hAnsi="Times New Roman" w:cs="Times New Roman"/>
          <w:sz w:val="22"/>
          <w:szCs w:val="22"/>
        </w:rPr>
        <w:t xml:space="preserve"> a manifest file QIIME2 will use to find the reads.</w:t>
      </w:r>
    </w:p>
    <w:p w14:paraId="3FF68189" w14:textId="65A711D3" w:rsidR="00596B4C" w:rsidRDefault="00596B4C" w:rsidP="001E4575">
      <w:pPr>
        <w:rPr>
          <w:rFonts w:ascii="Times New Roman" w:hAnsi="Times New Roman" w:cs="Times New Roman"/>
          <w:sz w:val="22"/>
          <w:szCs w:val="22"/>
        </w:rPr>
      </w:pPr>
    </w:p>
    <w:p w14:paraId="41DA7884" w14:textId="77777777" w:rsidR="000A0A35" w:rsidRDefault="000A0A35" w:rsidP="001E4575">
      <w:pPr>
        <w:rPr>
          <w:rFonts w:ascii="Times New Roman" w:hAnsi="Times New Roman" w:cs="Times New Roman"/>
          <w:sz w:val="22"/>
          <w:szCs w:val="22"/>
        </w:rPr>
      </w:pPr>
    </w:p>
    <w:p w14:paraId="5563B693" w14:textId="77777777" w:rsidR="00F37D51" w:rsidRDefault="00F37D51" w:rsidP="001E4575">
      <w:pPr>
        <w:rPr>
          <w:rFonts w:ascii="Times New Roman" w:hAnsi="Times New Roman" w:cs="Times New Roman"/>
          <w:sz w:val="22"/>
          <w:szCs w:val="22"/>
        </w:rPr>
      </w:pPr>
    </w:p>
    <w:p w14:paraId="61A8FEDD" w14:textId="44BC1450" w:rsidR="00596B4C" w:rsidRPr="00596B4C" w:rsidRDefault="00596B4C" w:rsidP="001E4575">
      <w:pPr>
        <w:rPr>
          <w:rFonts w:ascii="Times New Roman" w:hAnsi="Times New Roman" w:cs="Times New Roman"/>
          <w:b/>
          <w:bCs/>
          <w:sz w:val="22"/>
          <w:szCs w:val="22"/>
        </w:rPr>
      </w:pPr>
      <w:r w:rsidRPr="00596B4C">
        <w:rPr>
          <w:rFonts w:ascii="Times New Roman" w:hAnsi="Times New Roman" w:cs="Times New Roman"/>
          <w:b/>
          <w:bCs/>
          <w:sz w:val="22"/>
          <w:szCs w:val="22"/>
        </w:rPr>
        <w:t>STEP 1: CREATING MANIFEST FILE</w:t>
      </w:r>
    </w:p>
    <w:p w14:paraId="3C9F70D4" w14:textId="7E6421B7" w:rsidR="00596B4C" w:rsidRDefault="00596B4C" w:rsidP="001E4575">
      <w:pPr>
        <w:rPr>
          <w:rFonts w:ascii="Times New Roman" w:hAnsi="Times New Roman" w:cs="Times New Roman"/>
          <w:sz w:val="22"/>
          <w:szCs w:val="22"/>
        </w:rPr>
      </w:pPr>
    </w:p>
    <w:p w14:paraId="4E4C7227" w14:textId="7D1009EF" w:rsidR="00596B4C" w:rsidRDefault="00596B4C" w:rsidP="00596B4C">
      <w:pPr>
        <w:rPr>
          <w:rFonts w:ascii="Times New Roman" w:hAnsi="Times New Roman" w:cs="Times New Roman"/>
          <w:sz w:val="22"/>
          <w:szCs w:val="22"/>
        </w:rPr>
      </w:pPr>
      <w:r>
        <w:rPr>
          <w:rFonts w:ascii="Times New Roman" w:hAnsi="Times New Roman" w:cs="Times New Roman"/>
          <w:sz w:val="22"/>
          <w:szCs w:val="22"/>
        </w:rPr>
        <w:t xml:space="preserve">To import the reads, </w:t>
      </w:r>
      <w:r w:rsidRPr="001E4575">
        <w:rPr>
          <w:rFonts w:ascii="Times New Roman" w:hAnsi="Times New Roman" w:cs="Times New Roman"/>
          <w:sz w:val="22"/>
          <w:szCs w:val="22"/>
        </w:rPr>
        <w:t>QIIME2</w:t>
      </w:r>
      <w:r>
        <w:rPr>
          <w:rFonts w:ascii="Times New Roman" w:hAnsi="Times New Roman" w:cs="Times New Roman"/>
          <w:sz w:val="22"/>
          <w:szCs w:val="22"/>
        </w:rPr>
        <w:t xml:space="preserve"> needs the absolute path to your forward and </w:t>
      </w:r>
      <w:r w:rsidRPr="001E4575">
        <w:rPr>
          <w:rFonts w:ascii="Times New Roman" w:hAnsi="Times New Roman" w:cs="Times New Roman"/>
          <w:sz w:val="22"/>
          <w:szCs w:val="22"/>
        </w:rPr>
        <w:t>reverse</w:t>
      </w:r>
      <w:r>
        <w:rPr>
          <w:rFonts w:ascii="Times New Roman" w:hAnsi="Times New Roman" w:cs="Times New Roman"/>
          <w:sz w:val="22"/>
          <w:szCs w:val="22"/>
        </w:rPr>
        <w:t xml:space="preserve"> reads.</w:t>
      </w:r>
      <w:r w:rsidRPr="001E4575">
        <w:rPr>
          <w:rFonts w:ascii="Times New Roman" w:hAnsi="Times New Roman" w:cs="Times New Roman"/>
          <w:sz w:val="22"/>
          <w:szCs w:val="22"/>
        </w:rPr>
        <w:t xml:space="preserve"> </w:t>
      </w:r>
      <w:r>
        <w:rPr>
          <w:rFonts w:ascii="Times New Roman" w:hAnsi="Times New Roman" w:cs="Times New Roman"/>
          <w:sz w:val="22"/>
          <w:szCs w:val="22"/>
        </w:rPr>
        <w:t>To do this you can make a manifest file that we will use to import the reads during the first step and contains the Sample IDs, and absolute paths to both reads. Follow the steps in the ‘</w:t>
      </w:r>
      <w:proofErr w:type="spellStart"/>
      <w:r>
        <w:rPr>
          <w:rFonts w:ascii="Times New Roman" w:hAnsi="Times New Roman" w:cs="Times New Roman"/>
          <w:sz w:val="22"/>
          <w:szCs w:val="22"/>
        </w:rPr>
        <w:t>QIIME_manifest_creation</w:t>
      </w:r>
      <w:proofErr w:type="spellEnd"/>
      <w:r w:rsidR="00F37D51">
        <w:rPr>
          <w:rFonts w:ascii="Times New Roman" w:hAnsi="Times New Roman" w:cs="Times New Roman"/>
          <w:sz w:val="22"/>
          <w:szCs w:val="22"/>
        </w:rPr>
        <w:t>’ document</w:t>
      </w:r>
      <w:ins w:id="2" w:author="Stephen Tamm" w:date="2023-06-19T07:05:00Z">
        <w:r w:rsidR="00E8545F">
          <w:rPr>
            <w:rFonts w:ascii="Times New Roman" w:hAnsi="Times New Roman" w:cs="Times New Roman"/>
            <w:sz w:val="22"/>
            <w:szCs w:val="22"/>
          </w:rPr>
          <w:t xml:space="preserve"> I</w:t>
        </w:r>
      </w:ins>
      <w:r w:rsidR="00F37D51">
        <w:rPr>
          <w:rFonts w:ascii="Times New Roman" w:hAnsi="Times New Roman" w:cs="Times New Roman"/>
          <w:sz w:val="22"/>
          <w:szCs w:val="22"/>
        </w:rPr>
        <w:t xml:space="preserve"> sent you. When you</w:t>
      </w:r>
      <w:ins w:id="3" w:author="Stephen Tamm" w:date="2023-06-18T11:24:00Z">
        <w:r w:rsidR="00BD7231">
          <w:rPr>
            <w:rFonts w:ascii="Times New Roman" w:hAnsi="Times New Roman" w:cs="Times New Roman"/>
            <w:sz w:val="22"/>
            <w:szCs w:val="22"/>
          </w:rPr>
          <w:t>’re</w:t>
        </w:r>
      </w:ins>
      <w:r w:rsidR="00F37D51">
        <w:rPr>
          <w:rFonts w:ascii="Times New Roman" w:hAnsi="Times New Roman" w:cs="Times New Roman"/>
          <w:sz w:val="22"/>
          <w:szCs w:val="22"/>
        </w:rPr>
        <w:t xml:space="preserve"> done your manifest file should be located here:</w:t>
      </w:r>
    </w:p>
    <w:p w14:paraId="6DDBDB76" w14:textId="77777777" w:rsidR="00596B4C" w:rsidRDefault="00596B4C" w:rsidP="00596B4C">
      <w:pPr>
        <w:rPr>
          <w:rFonts w:ascii="Times New Roman" w:hAnsi="Times New Roman" w:cs="Times New Roman"/>
          <w:sz w:val="22"/>
          <w:szCs w:val="22"/>
        </w:rPr>
      </w:pPr>
    </w:p>
    <w:p w14:paraId="267F2A37" w14:textId="44241A07" w:rsidR="00596B4C" w:rsidRPr="00DC6AC2" w:rsidRDefault="00DC6AC2" w:rsidP="00596B4C">
      <w:pPr>
        <w:rPr>
          <w:rFonts w:ascii="Times New Roman" w:hAnsi="Times New Roman" w:cs="Times New Roman"/>
          <w:b/>
          <w:bCs/>
        </w:rPr>
      </w:pPr>
      <w:r w:rsidRPr="00DC6AC2">
        <w:rPr>
          <w:rFonts w:ascii="Times New Roman" w:hAnsi="Times New Roman" w:cs="Times New Roman"/>
          <w:b/>
          <w:bCs/>
        </w:rPr>
        <w:t>[</w:t>
      </w:r>
      <w:proofErr w:type="spellStart"/>
      <w:r w:rsidRPr="00DC6AC2">
        <w:rPr>
          <w:rFonts w:ascii="Times New Roman" w:hAnsi="Times New Roman" w:cs="Times New Roman"/>
          <w:b/>
          <w:bCs/>
        </w:rPr>
        <w:t>ProjectID</w:t>
      </w:r>
      <w:proofErr w:type="spellEnd"/>
      <w:r w:rsidRPr="00DC6AC2">
        <w:rPr>
          <w:rFonts w:ascii="Times New Roman" w:hAnsi="Times New Roman" w:cs="Times New Roman"/>
          <w:b/>
          <w:bCs/>
        </w:rPr>
        <w:t>]/</w:t>
      </w:r>
      <w:r w:rsidR="00596B4C" w:rsidRPr="00DC6AC2">
        <w:rPr>
          <w:rFonts w:ascii="Times New Roman" w:hAnsi="Times New Roman" w:cs="Times New Roman"/>
          <w:b/>
          <w:bCs/>
        </w:rPr>
        <w:t>metadata/</w:t>
      </w:r>
      <w:proofErr w:type="spellStart"/>
      <w:r w:rsidR="00596B4C" w:rsidRPr="00DC6AC2">
        <w:rPr>
          <w:rFonts w:ascii="Times New Roman" w:hAnsi="Times New Roman" w:cs="Times New Roman"/>
          <w:b/>
          <w:bCs/>
        </w:rPr>
        <w:t>manifest.tsv</w:t>
      </w:r>
      <w:proofErr w:type="spellEnd"/>
    </w:p>
    <w:p w14:paraId="79769090" w14:textId="77777777" w:rsidR="00596B4C" w:rsidRDefault="00596B4C" w:rsidP="001E4575">
      <w:pPr>
        <w:rPr>
          <w:rFonts w:ascii="Times New Roman" w:hAnsi="Times New Roman" w:cs="Times New Roman"/>
          <w:sz w:val="22"/>
          <w:szCs w:val="22"/>
        </w:rPr>
      </w:pPr>
    </w:p>
    <w:p w14:paraId="1FD64730" w14:textId="0E4F8D06" w:rsidR="006C5DCA" w:rsidRDefault="00F37D51" w:rsidP="001E4575">
      <w:pPr>
        <w:rPr>
          <w:rFonts w:ascii="Times New Roman" w:hAnsi="Times New Roman" w:cs="Times New Roman"/>
          <w:sz w:val="22"/>
          <w:szCs w:val="22"/>
        </w:rPr>
      </w:pPr>
      <w:r>
        <w:rPr>
          <w:rFonts w:ascii="Times New Roman" w:hAnsi="Times New Roman" w:cs="Times New Roman"/>
          <w:sz w:val="22"/>
          <w:szCs w:val="22"/>
        </w:rPr>
        <w:t>Now we are ready to start QIIME2.</w:t>
      </w:r>
      <w:r w:rsidR="000C116C">
        <w:rPr>
          <w:rFonts w:ascii="Times New Roman" w:hAnsi="Times New Roman" w:cs="Times New Roman"/>
          <w:sz w:val="22"/>
          <w:szCs w:val="22"/>
        </w:rPr>
        <w:t xml:space="preserve"> </w:t>
      </w:r>
      <w:r w:rsidR="0009748E" w:rsidRPr="0009748E">
        <w:rPr>
          <w:rFonts w:ascii="Times New Roman" w:hAnsi="Times New Roman" w:cs="Times New Roman"/>
          <w:b/>
          <w:bCs/>
          <w:sz w:val="22"/>
          <w:szCs w:val="22"/>
        </w:rPr>
        <w:t xml:space="preserve">From now </w:t>
      </w:r>
      <w:del w:id="4" w:author="Stephen Tamm" w:date="2023-06-18T15:02:00Z">
        <w:r w:rsidR="0009748E" w:rsidRPr="0009748E" w:rsidDel="007A4B87">
          <w:rPr>
            <w:rFonts w:ascii="Times New Roman" w:hAnsi="Times New Roman" w:cs="Times New Roman"/>
            <w:b/>
            <w:bCs/>
            <w:sz w:val="22"/>
            <w:szCs w:val="22"/>
          </w:rPr>
          <w:delText xml:space="preserve">all </w:delText>
        </w:r>
      </w:del>
      <w:ins w:id="5" w:author="Stephen Tamm" w:date="2023-06-18T15:02:00Z">
        <w:r w:rsidR="007A4B87">
          <w:rPr>
            <w:rFonts w:ascii="Times New Roman" w:hAnsi="Times New Roman" w:cs="Times New Roman"/>
            <w:b/>
            <w:bCs/>
            <w:sz w:val="22"/>
            <w:szCs w:val="22"/>
          </w:rPr>
          <w:t>on</w:t>
        </w:r>
        <w:r w:rsidR="007A4B87" w:rsidRPr="0009748E">
          <w:rPr>
            <w:rFonts w:ascii="Times New Roman" w:hAnsi="Times New Roman" w:cs="Times New Roman"/>
            <w:b/>
            <w:bCs/>
            <w:sz w:val="22"/>
            <w:szCs w:val="22"/>
          </w:rPr>
          <w:t xml:space="preserve"> </w:t>
        </w:r>
      </w:ins>
      <w:r w:rsidR="0009748E" w:rsidRPr="0009748E">
        <w:rPr>
          <w:rFonts w:ascii="Times New Roman" w:hAnsi="Times New Roman" w:cs="Times New Roman"/>
          <w:b/>
          <w:bCs/>
          <w:sz w:val="22"/>
          <w:szCs w:val="22"/>
        </w:rPr>
        <w:t>you will make and run all your scripts from within the [</w:t>
      </w:r>
      <w:proofErr w:type="spellStart"/>
      <w:r w:rsidR="0009748E" w:rsidRPr="0009748E">
        <w:rPr>
          <w:rFonts w:ascii="Times New Roman" w:hAnsi="Times New Roman" w:cs="Times New Roman"/>
          <w:b/>
          <w:bCs/>
          <w:sz w:val="22"/>
          <w:szCs w:val="22"/>
        </w:rPr>
        <w:t>ProjectID</w:t>
      </w:r>
      <w:proofErr w:type="spellEnd"/>
      <w:r w:rsidR="0009748E" w:rsidRPr="0009748E">
        <w:rPr>
          <w:rFonts w:ascii="Times New Roman" w:hAnsi="Times New Roman" w:cs="Times New Roman"/>
          <w:b/>
          <w:bCs/>
          <w:sz w:val="22"/>
          <w:szCs w:val="22"/>
        </w:rPr>
        <w:t>]/QIIME2/ directory.</w:t>
      </w:r>
      <w:r w:rsidR="0009748E">
        <w:rPr>
          <w:rFonts w:ascii="Times New Roman" w:hAnsi="Times New Roman" w:cs="Times New Roman"/>
          <w:sz w:val="22"/>
          <w:szCs w:val="22"/>
        </w:rPr>
        <w:t xml:space="preserve"> At each step you should make your script by using </w:t>
      </w:r>
      <w:r w:rsidR="0009748E" w:rsidRPr="00911E24">
        <w:rPr>
          <w:rFonts w:ascii="Consolas" w:hAnsi="Consolas" w:cs="Consolas"/>
          <w:sz w:val="20"/>
          <w:szCs w:val="20"/>
        </w:rPr>
        <w:t>nano</w:t>
      </w:r>
      <w:r w:rsidR="0009748E">
        <w:rPr>
          <w:rFonts w:ascii="Times New Roman" w:hAnsi="Times New Roman" w:cs="Times New Roman"/>
          <w:sz w:val="22"/>
          <w:szCs w:val="22"/>
        </w:rPr>
        <w:t xml:space="preserve">. </w:t>
      </w:r>
      <w:r w:rsidR="0009748E">
        <w:rPr>
          <w:rFonts w:ascii="Times New Roman" w:hAnsi="Times New Roman" w:cs="Times New Roman"/>
          <w:sz w:val="22"/>
          <w:szCs w:val="22"/>
        </w:rPr>
        <w:lastRenderedPageBreak/>
        <w:t xml:space="preserve">You can </w:t>
      </w:r>
      <w:r w:rsidR="0009748E" w:rsidRPr="00911E24">
        <w:rPr>
          <w:rFonts w:ascii="Consolas" w:hAnsi="Consolas" w:cs="Consolas"/>
          <w:sz w:val="20"/>
          <w:szCs w:val="20"/>
        </w:rPr>
        <w:t>nano</w:t>
      </w:r>
      <w:r w:rsidR="0009748E">
        <w:rPr>
          <w:rFonts w:ascii="Times New Roman" w:hAnsi="Times New Roman" w:cs="Times New Roman"/>
          <w:sz w:val="22"/>
          <w:szCs w:val="22"/>
        </w:rPr>
        <w:t xml:space="preserve"> into </w:t>
      </w:r>
      <w:r w:rsidR="00911E24">
        <w:rPr>
          <w:rFonts w:ascii="Times New Roman" w:hAnsi="Times New Roman" w:cs="Times New Roman"/>
          <w:sz w:val="22"/>
          <w:szCs w:val="22"/>
        </w:rPr>
        <w:t>the filename you want to create</w:t>
      </w:r>
      <w:r w:rsidR="0009748E">
        <w:rPr>
          <w:rFonts w:ascii="Times New Roman" w:hAnsi="Times New Roman" w:cs="Times New Roman"/>
          <w:sz w:val="22"/>
          <w:szCs w:val="22"/>
        </w:rPr>
        <w:t xml:space="preserve"> and write your script there. For example, if you were going to make the script for step one (artifact_creation.sh) you would type:</w:t>
      </w:r>
    </w:p>
    <w:p w14:paraId="50AF3918" w14:textId="6D2E2D40" w:rsidR="0009748E" w:rsidRDefault="0009748E" w:rsidP="001E4575">
      <w:pPr>
        <w:rPr>
          <w:rFonts w:ascii="Times New Roman" w:hAnsi="Times New Roman" w:cs="Times New Roman"/>
          <w:sz w:val="22"/>
          <w:szCs w:val="22"/>
        </w:rPr>
      </w:pPr>
    </w:p>
    <w:p w14:paraId="482BF948"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r w:rsidRPr="00B62569">
        <w:rPr>
          <w:rFonts w:ascii="Consolas" w:eastAsia="Times New Roman" w:hAnsi="Consolas" w:cs="Times New Roman"/>
          <w:color w:val="DCDCAA"/>
          <w:sz w:val="21"/>
          <w:szCs w:val="21"/>
        </w:rPr>
        <w:t>nano</w:t>
      </w:r>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artifact_creation.sh</w:t>
      </w:r>
    </w:p>
    <w:p w14:paraId="3BA3C828" w14:textId="154280E6" w:rsidR="0009748E" w:rsidRDefault="0009748E" w:rsidP="001E4575">
      <w:pPr>
        <w:rPr>
          <w:rFonts w:ascii="Times New Roman" w:hAnsi="Times New Roman" w:cs="Times New Roman"/>
          <w:sz w:val="22"/>
          <w:szCs w:val="22"/>
        </w:rPr>
      </w:pPr>
    </w:p>
    <w:p w14:paraId="3357AD48" w14:textId="6829F25A" w:rsidR="0009748E" w:rsidRDefault="0009748E" w:rsidP="001E4575">
      <w:pPr>
        <w:rPr>
          <w:rFonts w:ascii="Times New Roman" w:hAnsi="Times New Roman" w:cs="Times New Roman"/>
          <w:sz w:val="22"/>
          <w:szCs w:val="22"/>
        </w:rPr>
      </w:pPr>
      <w:r>
        <w:rPr>
          <w:rFonts w:ascii="Times New Roman" w:hAnsi="Times New Roman" w:cs="Times New Roman"/>
          <w:sz w:val="22"/>
          <w:szCs w:val="22"/>
        </w:rPr>
        <w:t xml:space="preserve">Then you type out everything I’ve given you </w:t>
      </w:r>
      <w:r w:rsidR="00911E24">
        <w:rPr>
          <w:rFonts w:ascii="Times New Roman" w:hAnsi="Times New Roman" w:cs="Times New Roman"/>
          <w:sz w:val="22"/>
          <w:szCs w:val="22"/>
        </w:rPr>
        <w:t xml:space="preserve">for that step </w:t>
      </w:r>
      <w:r>
        <w:rPr>
          <w:rFonts w:ascii="Times New Roman" w:hAnsi="Times New Roman" w:cs="Times New Roman"/>
          <w:sz w:val="22"/>
          <w:szCs w:val="22"/>
        </w:rPr>
        <w:t xml:space="preserve">and save it. </w:t>
      </w:r>
      <w:r w:rsidRPr="00990FA1">
        <w:rPr>
          <w:rFonts w:ascii="Times New Roman" w:hAnsi="Times New Roman" w:cs="Times New Roman"/>
          <w:b/>
          <w:bCs/>
          <w:sz w:val="22"/>
          <w:szCs w:val="22"/>
          <w:rPrChange w:id="6" w:author="Stephen Tamm" w:date="2023-06-19T15:20:00Z">
            <w:rPr>
              <w:rFonts w:ascii="Times New Roman" w:hAnsi="Times New Roman" w:cs="Times New Roman"/>
              <w:sz w:val="22"/>
              <w:szCs w:val="22"/>
            </w:rPr>
          </w:rPrChange>
        </w:rPr>
        <w:t>Copy and paste at your own peril!</w:t>
      </w:r>
      <w:r>
        <w:rPr>
          <w:rFonts w:ascii="Times New Roman" w:hAnsi="Times New Roman" w:cs="Times New Roman"/>
          <w:sz w:val="22"/>
          <w:szCs w:val="22"/>
        </w:rPr>
        <w:t xml:space="preserve"> Apostrophes and other characters in MS Word don’t copy right into command-line and it’ll mess up your code. I’d recommend you type it out as I’ve written it the first time. Then in future scripts just copy and paste the parts that are the same from your previous scripts in command-line.</w:t>
      </w:r>
    </w:p>
    <w:p w14:paraId="05980D86" w14:textId="6D6006F5" w:rsidR="00BF678F" w:rsidRDefault="00BF678F" w:rsidP="001E4575">
      <w:pPr>
        <w:rPr>
          <w:rFonts w:ascii="Times New Roman" w:hAnsi="Times New Roman" w:cs="Times New Roman"/>
          <w:sz w:val="22"/>
          <w:szCs w:val="22"/>
        </w:rPr>
      </w:pPr>
    </w:p>
    <w:p w14:paraId="17F7D1E1" w14:textId="77777777" w:rsidR="00F37D51" w:rsidRDefault="00F37D51" w:rsidP="001E4575">
      <w:pPr>
        <w:rPr>
          <w:rFonts w:ascii="Times New Roman" w:hAnsi="Times New Roman" w:cs="Times New Roman"/>
          <w:sz w:val="22"/>
          <w:szCs w:val="22"/>
        </w:rPr>
      </w:pPr>
    </w:p>
    <w:p w14:paraId="2A8F3873" w14:textId="131A68DF" w:rsidR="001E4575" w:rsidRDefault="001E4575" w:rsidP="001E4575">
      <w:pPr>
        <w:rPr>
          <w:rFonts w:ascii="Times New Roman" w:hAnsi="Times New Roman" w:cs="Times New Roman"/>
          <w:b/>
          <w:bCs/>
          <w:sz w:val="22"/>
          <w:szCs w:val="22"/>
        </w:rPr>
      </w:pPr>
      <w:r>
        <w:rPr>
          <w:rFonts w:ascii="Times New Roman" w:hAnsi="Times New Roman" w:cs="Times New Roman"/>
          <w:b/>
          <w:bCs/>
          <w:sz w:val="22"/>
          <w:szCs w:val="22"/>
        </w:rPr>
        <w:t>STEP 2: IMPORTING INTO QIIME2</w:t>
      </w:r>
    </w:p>
    <w:p w14:paraId="261B5B21" w14:textId="0283CE18" w:rsidR="001E4575" w:rsidRDefault="001E4575" w:rsidP="001E4575">
      <w:pPr>
        <w:rPr>
          <w:rFonts w:ascii="Times New Roman" w:hAnsi="Times New Roman" w:cs="Times New Roman"/>
          <w:b/>
          <w:bCs/>
          <w:sz w:val="22"/>
          <w:szCs w:val="22"/>
        </w:rPr>
      </w:pPr>
    </w:p>
    <w:p w14:paraId="15861EAD" w14:textId="786681EC" w:rsidR="001E4575" w:rsidRDefault="001E4575" w:rsidP="001E4575">
      <w:pPr>
        <w:rPr>
          <w:rFonts w:ascii="Times New Roman" w:hAnsi="Times New Roman" w:cs="Times New Roman"/>
          <w:i/>
          <w:iCs/>
          <w:sz w:val="22"/>
          <w:szCs w:val="22"/>
        </w:rPr>
      </w:pPr>
      <w:r>
        <w:rPr>
          <w:rFonts w:ascii="Times New Roman" w:hAnsi="Times New Roman" w:cs="Times New Roman"/>
          <w:i/>
          <w:iCs/>
          <w:sz w:val="22"/>
          <w:szCs w:val="22"/>
        </w:rPr>
        <w:t xml:space="preserve">If your reads are not in the </w:t>
      </w:r>
      <w:r w:rsidR="006C5DCA">
        <w:rPr>
          <w:rFonts w:ascii="Times New Roman" w:hAnsi="Times New Roman" w:cs="Times New Roman"/>
          <w:i/>
          <w:iCs/>
          <w:sz w:val="22"/>
          <w:szCs w:val="22"/>
        </w:rPr>
        <w:t>demultiplexed manifest style</w:t>
      </w:r>
      <w:r w:rsidR="00BF678F">
        <w:rPr>
          <w:rFonts w:ascii="Times New Roman" w:hAnsi="Times New Roman" w:cs="Times New Roman"/>
          <w:i/>
          <w:iCs/>
          <w:sz w:val="22"/>
          <w:szCs w:val="22"/>
        </w:rPr>
        <w:t>,</w:t>
      </w:r>
      <w:r>
        <w:rPr>
          <w:rFonts w:ascii="Times New Roman" w:hAnsi="Times New Roman" w:cs="Times New Roman"/>
          <w:i/>
          <w:iCs/>
          <w:sz w:val="22"/>
          <w:szCs w:val="22"/>
        </w:rPr>
        <w:t xml:space="preserve"> you’ll need to use a different ‘</w:t>
      </w:r>
      <w:del w:id="7" w:author="Stephen Tamm" w:date="2023-06-19T07:06:00Z">
        <w:r w:rsidDel="00104F37">
          <w:rPr>
            <w:rFonts w:ascii="Times New Roman" w:hAnsi="Times New Roman" w:cs="Times New Roman"/>
            <w:i/>
            <w:iCs/>
            <w:sz w:val="22"/>
            <w:szCs w:val="22"/>
          </w:rPr>
          <w:delText>--</w:delText>
        </w:r>
      </w:del>
      <w:ins w:id="8" w:author="Stephen Tamm" w:date="2023-06-19T07:06:00Z">
        <w:r w:rsidR="00104F37">
          <w:rPr>
            <w:rFonts w:ascii="Times New Roman" w:hAnsi="Times New Roman" w:cs="Times New Roman"/>
            <w:i/>
            <w:iCs/>
            <w:sz w:val="22"/>
            <w:szCs w:val="22"/>
          </w:rPr>
          <w:t>–</w:t>
        </w:r>
      </w:ins>
      <w:r>
        <w:rPr>
          <w:rFonts w:ascii="Times New Roman" w:hAnsi="Times New Roman" w:cs="Times New Roman"/>
          <w:i/>
          <w:iCs/>
          <w:sz w:val="22"/>
          <w:szCs w:val="22"/>
        </w:rPr>
        <w:t xml:space="preserve">type’ flag. Check qiime2 website for details. </w:t>
      </w:r>
      <w:r w:rsidR="006C5DCA">
        <w:rPr>
          <w:rFonts w:ascii="Times New Roman" w:hAnsi="Times New Roman" w:cs="Times New Roman"/>
          <w:i/>
          <w:iCs/>
          <w:sz w:val="22"/>
          <w:szCs w:val="22"/>
        </w:rPr>
        <w:t>D</w:t>
      </w:r>
      <w:r>
        <w:rPr>
          <w:rFonts w:ascii="Times New Roman" w:hAnsi="Times New Roman" w:cs="Times New Roman"/>
          <w:i/>
          <w:iCs/>
          <w:sz w:val="22"/>
          <w:szCs w:val="22"/>
        </w:rPr>
        <w:t>irections here (</w:t>
      </w:r>
      <w:hyperlink r:id="rId6" w:history="1">
        <w:r w:rsidR="00DC6AC2" w:rsidRPr="00B8268D">
          <w:rPr>
            <w:rStyle w:val="Hyperlink"/>
            <w:rFonts w:ascii="Times New Roman" w:hAnsi="Times New Roman" w:cs="Times New Roman"/>
            <w:i/>
            <w:iCs/>
            <w:sz w:val="22"/>
            <w:szCs w:val="22"/>
          </w:rPr>
          <w:t>https://docs.qiime2.org/2023.5/tutorials/importing/</w:t>
        </w:r>
      </w:hyperlink>
      <w:r>
        <w:rPr>
          <w:rFonts w:ascii="Times New Roman" w:hAnsi="Times New Roman" w:cs="Times New Roman"/>
          <w:i/>
          <w:iCs/>
          <w:sz w:val="22"/>
          <w:szCs w:val="22"/>
        </w:rPr>
        <w:t>)</w:t>
      </w:r>
    </w:p>
    <w:p w14:paraId="4C789BFD" w14:textId="77777777" w:rsidR="001E4575" w:rsidRPr="001E4575" w:rsidRDefault="001E4575" w:rsidP="001E4575">
      <w:pPr>
        <w:rPr>
          <w:rFonts w:ascii="Times New Roman" w:hAnsi="Times New Roman" w:cs="Times New Roman"/>
          <w:sz w:val="22"/>
          <w:szCs w:val="22"/>
        </w:rPr>
      </w:pPr>
    </w:p>
    <w:p w14:paraId="11CE8317" w14:textId="4A8F15F1" w:rsidR="001E4575" w:rsidRDefault="00D416FF" w:rsidP="00BF22D9">
      <w:pPr>
        <w:rPr>
          <w:rFonts w:ascii="Times New Roman" w:hAnsi="Times New Roman" w:cs="Times New Roman"/>
          <w:sz w:val="22"/>
          <w:szCs w:val="22"/>
        </w:rPr>
      </w:pPr>
      <w:r w:rsidRPr="00D416FF">
        <w:rPr>
          <w:rFonts w:ascii="Times New Roman" w:hAnsi="Times New Roman" w:cs="Times New Roman"/>
          <w:sz w:val="22"/>
          <w:szCs w:val="22"/>
        </w:rPr>
        <w:t>Here we will create an ‘artifact’, which is just the filetype QIIME2 uses throughout. Basically, we are just importing the reads into QIIME2.</w:t>
      </w:r>
      <w:r>
        <w:rPr>
          <w:rFonts w:ascii="Times New Roman" w:hAnsi="Times New Roman" w:cs="Times New Roman"/>
          <w:sz w:val="22"/>
          <w:szCs w:val="22"/>
        </w:rPr>
        <w:t xml:space="preserve"> </w:t>
      </w:r>
      <w:r w:rsidR="00F108D5">
        <w:rPr>
          <w:rFonts w:ascii="Times New Roman" w:hAnsi="Times New Roman" w:cs="Times New Roman"/>
          <w:sz w:val="22"/>
          <w:szCs w:val="22"/>
        </w:rPr>
        <w:t>The ‘\’ indicate</w:t>
      </w:r>
      <w:r w:rsidR="00633172">
        <w:rPr>
          <w:rFonts w:ascii="Times New Roman" w:hAnsi="Times New Roman" w:cs="Times New Roman"/>
          <w:sz w:val="22"/>
          <w:szCs w:val="22"/>
        </w:rPr>
        <w:t xml:space="preserve">s </w:t>
      </w:r>
      <w:r w:rsidR="00F108D5">
        <w:rPr>
          <w:rFonts w:ascii="Times New Roman" w:hAnsi="Times New Roman" w:cs="Times New Roman"/>
          <w:sz w:val="22"/>
          <w:szCs w:val="22"/>
        </w:rPr>
        <w:t xml:space="preserve">that the command continues onto the next line. This may not work properly on </w:t>
      </w:r>
      <w:r w:rsidR="0009748E">
        <w:rPr>
          <w:rFonts w:ascii="Times New Roman" w:hAnsi="Times New Roman" w:cs="Times New Roman"/>
          <w:sz w:val="22"/>
          <w:szCs w:val="22"/>
        </w:rPr>
        <w:t xml:space="preserve">the HPRC (I think it does though) </w:t>
      </w:r>
      <w:r w:rsidR="00633172">
        <w:rPr>
          <w:rFonts w:ascii="Times New Roman" w:hAnsi="Times New Roman" w:cs="Times New Roman"/>
          <w:sz w:val="22"/>
          <w:szCs w:val="22"/>
        </w:rPr>
        <w:t>and I’ve used them here so it</w:t>
      </w:r>
      <w:r w:rsidR="0009748E">
        <w:rPr>
          <w:rFonts w:ascii="Times New Roman" w:hAnsi="Times New Roman" w:cs="Times New Roman"/>
          <w:sz w:val="22"/>
          <w:szCs w:val="22"/>
        </w:rPr>
        <w:t>’</w:t>
      </w:r>
      <w:r w:rsidR="00633172">
        <w:rPr>
          <w:rFonts w:ascii="Times New Roman" w:hAnsi="Times New Roman" w:cs="Times New Roman"/>
          <w:sz w:val="22"/>
          <w:szCs w:val="22"/>
        </w:rPr>
        <w:t>s easier to follow the commands</w:t>
      </w:r>
      <w:r w:rsidR="00F108D5">
        <w:rPr>
          <w:rFonts w:ascii="Times New Roman" w:hAnsi="Times New Roman" w:cs="Times New Roman"/>
          <w:sz w:val="22"/>
          <w:szCs w:val="22"/>
        </w:rPr>
        <w:t>. If it doesn’t</w:t>
      </w:r>
      <w:r w:rsidR="00633172">
        <w:rPr>
          <w:rFonts w:ascii="Times New Roman" w:hAnsi="Times New Roman" w:cs="Times New Roman"/>
          <w:sz w:val="22"/>
          <w:szCs w:val="22"/>
        </w:rPr>
        <w:t xml:space="preserve"> work</w:t>
      </w:r>
      <w:r w:rsidR="00F108D5">
        <w:rPr>
          <w:rFonts w:ascii="Times New Roman" w:hAnsi="Times New Roman" w:cs="Times New Roman"/>
          <w:sz w:val="22"/>
          <w:szCs w:val="22"/>
        </w:rPr>
        <w:t xml:space="preserve"> just put all the commands on a single line. </w:t>
      </w:r>
      <w:r>
        <w:rPr>
          <w:rFonts w:ascii="Times New Roman" w:hAnsi="Times New Roman" w:cs="Times New Roman"/>
          <w:sz w:val="22"/>
          <w:szCs w:val="22"/>
        </w:rPr>
        <w:t xml:space="preserve">You need to point it to the </w:t>
      </w:r>
      <w:r w:rsidR="006C5DCA">
        <w:rPr>
          <w:rFonts w:ascii="Times New Roman" w:hAnsi="Times New Roman" w:cs="Times New Roman"/>
          <w:sz w:val="22"/>
          <w:szCs w:val="22"/>
        </w:rPr>
        <w:t>manifest file</w:t>
      </w:r>
      <w:r>
        <w:rPr>
          <w:rFonts w:ascii="Times New Roman" w:hAnsi="Times New Roman" w:cs="Times New Roman"/>
          <w:sz w:val="22"/>
          <w:szCs w:val="22"/>
        </w:rPr>
        <w:t xml:space="preserve"> where you stored the </w:t>
      </w:r>
      <w:r w:rsidR="006C5DCA">
        <w:rPr>
          <w:rFonts w:ascii="Times New Roman" w:hAnsi="Times New Roman" w:cs="Times New Roman"/>
          <w:sz w:val="22"/>
          <w:szCs w:val="22"/>
        </w:rPr>
        <w:t>*</w:t>
      </w:r>
      <w:r>
        <w:rPr>
          <w:rFonts w:ascii="Times New Roman" w:hAnsi="Times New Roman" w:cs="Times New Roman"/>
          <w:sz w:val="22"/>
          <w:szCs w:val="22"/>
        </w:rPr>
        <w:t>.fastq.gz files.</w:t>
      </w:r>
      <w:r w:rsidR="00D81857">
        <w:rPr>
          <w:rFonts w:ascii="Times New Roman" w:hAnsi="Times New Roman" w:cs="Times New Roman"/>
          <w:sz w:val="22"/>
          <w:szCs w:val="22"/>
        </w:rPr>
        <w:t xml:space="preserve"> </w:t>
      </w:r>
      <w:r w:rsidR="000C116C">
        <w:rPr>
          <w:rFonts w:ascii="Times New Roman" w:hAnsi="Times New Roman" w:cs="Times New Roman"/>
          <w:sz w:val="22"/>
          <w:szCs w:val="22"/>
        </w:rPr>
        <w:t>Call this script</w:t>
      </w:r>
      <w:r w:rsidR="00D81857">
        <w:rPr>
          <w:rFonts w:ascii="Times New Roman" w:hAnsi="Times New Roman" w:cs="Times New Roman"/>
          <w:sz w:val="22"/>
          <w:szCs w:val="22"/>
        </w:rPr>
        <w:t xml:space="preserve"> </w:t>
      </w:r>
      <w:r w:rsidR="00D81857" w:rsidRPr="00D81857">
        <w:rPr>
          <w:rFonts w:ascii="Consolas" w:hAnsi="Consolas" w:cs="Consolas"/>
          <w:sz w:val="22"/>
          <w:szCs w:val="22"/>
        </w:rPr>
        <w:t>artifact_creation.sh</w:t>
      </w:r>
      <w:r w:rsidR="00D81857">
        <w:rPr>
          <w:rFonts w:ascii="Times New Roman" w:hAnsi="Times New Roman" w:cs="Times New Roman"/>
          <w:sz w:val="22"/>
          <w:szCs w:val="22"/>
        </w:rPr>
        <w:t>:</w:t>
      </w:r>
    </w:p>
    <w:p w14:paraId="3D4D2C60" w14:textId="77777777" w:rsidR="0009748E" w:rsidRDefault="0009748E" w:rsidP="000C116C">
      <w:pPr>
        <w:rPr>
          <w:rFonts w:ascii="Consolas" w:hAnsi="Consolas" w:cs="Consolas"/>
          <w:sz w:val="20"/>
          <w:szCs w:val="20"/>
        </w:rPr>
      </w:pPr>
    </w:p>
    <w:p w14:paraId="1CDC9941" w14:textId="743011E1" w:rsidR="00084F1F" w:rsidRPr="00084F1F" w:rsidRDefault="00084F1F" w:rsidP="000C116C">
      <w:pPr>
        <w:rPr>
          <w:rFonts w:ascii="Times New Roman" w:hAnsi="Times New Roman" w:cs="Times New Roman"/>
          <w:sz w:val="22"/>
          <w:szCs w:val="22"/>
        </w:rPr>
      </w:pPr>
      <w:r w:rsidRPr="00084F1F">
        <w:rPr>
          <w:rFonts w:ascii="Times New Roman" w:hAnsi="Times New Roman" w:cs="Times New Roman"/>
          <w:sz w:val="22"/>
          <w:szCs w:val="22"/>
        </w:rPr>
        <w:t>Notice the use</w:t>
      </w:r>
      <w:r>
        <w:rPr>
          <w:rFonts w:ascii="Times New Roman" w:hAnsi="Times New Roman" w:cs="Times New Roman"/>
          <w:sz w:val="22"/>
          <w:szCs w:val="22"/>
        </w:rPr>
        <w:t xml:space="preserve"> of the relative path to point to the “</w:t>
      </w:r>
      <w:proofErr w:type="spellStart"/>
      <w:r>
        <w:rPr>
          <w:rFonts w:ascii="Times New Roman" w:hAnsi="Times New Roman" w:cs="Times New Roman"/>
          <w:sz w:val="22"/>
          <w:szCs w:val="22"/>
        </w:rPr>
        <w:t>manifest.tsv</w:t>
      </w:r>
      <w:proofErr w:type="spellEnd"/>
      <w:r>
        <w:rPr>
          <w:rFonts w:ascii="Times New Roman" w:hAnsi="Times New Roman" w:cs="Times New Roman"/>
          <w:sz w:val="22"/>
          <w:szCs w:val="22"/>
        </w:rPr>
        <w:t>” file. So, make sure you navigate to the QIIME2 directory and place that “artifact_creation.sh” script there.</w:t>
      </w:r>
    </w:p>
    <w:p w14:paraId="6B2017A5" w14:textId="77777777" w:rsidR="0009748E" w:rsidRDefault="0009748E" w:rsidP="000C116C">
      <w:pPr>
        <w:rPr>
          <w:rFonts w:ascii="Consolas" w:hAnsi="Consolas" w:cs="Consolas"/>
          <w:sz w:val="20"/>
          <w:szCs w:val="20"/>
        </w:rPr>
      </w:pPr>
    </w:p>
    <w:p w14:paraId="4EF59366"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proofErr w:type="gramStart"/>
      <w:r w:rsidRPr="00B62569">
        <w:rPr>
          <w:rFonts w:ascii="Consolas" w:eastAsia="Times New Roman" w:hAnsi="Consolas" w:cs="Times New Roman"/>
          <w:color w:val="6A9955"/>
          <w:sz w:val="21"/>
          <w:szCs w:val="21"/>
        </w:rPr>
        <w:t>#!/</w:t>
      </w:r>
      <w:proofErr w:type="gramEnd"/>
      <w:r w:rsidRPr="00B62569">
        <w:rPr>
          <w:rFonts w:ascii="Consolas" w:eastAsia="Times New Roman" w:hAnsi="Consolas" w:cs="Times New Roman"/>
          <w:color w:val="6A9955"/>
          <w:sz w:val="21"/>
          <w:szCs w:val="21"/>
        </w:rPr>
        <w:t>bin/bash</w:t>
      </w:r>
    </w:p>
    <w:p w14:paraId="3E248B2B" w14:textId="1F5F2B5D"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r w:rsidRPr="00B62569">
        <w:rPr>
          <w:rFonts w:ascii="Consolas" w:eastAsia="Times New Roman" w:hAnsi="Consolas" w:cs="Times New Roman"/>
          <w:color w:val="6A9955"/>
          <w:sz w:val="21"/>
          <w:szCs w:val="21"/>
        </w:rPr>
        <w:t xml:space="preserve">#SBATCH -t 01:00:00 -p short </w:t>
      </w:r>
      <w:del w:id="9" w:author="Stephen Tamm" w:date="2023-06-19T07:06:00Z">
        <w:r w:rsidRPr="00B62569" w:rsidDel="00104F37">
          <w:rPr>
            <w:rFonts w:ascii="Consolas" w:eastAsia="Times New Roman" w:hAnsi="Consolas" w:cs="Times New Roman"/>
            <w:color w:val="6A9955"/>
            <w:sz w:val="21"/>
            <w:szCs w:val="21"/>
          </w:rPr>
          <w:delText>--</w:delText>
        </w:r>
      </w:del>
      <w:ins w:id="10" w:author="Stephen Tamm" w:date="2023-06-19T07:06:00Z">
        <w:r w:rsidR="00104F37">
          <w:rPr>
            <w:rFonts w:ascii="Consolas" w:eastAsia="Times New Roman" w:hAnsi="Consolas" w:cs="Times New Roman"/>
            <w:color w:val="6A9955"/>
            <w:sz w:val="21"/>
            <w:szCs w:val="21"/>
          </w:rPr>
          <w:t>–</w:t>
        </w:r>
      </w:ins>
      <w:r w:rsidRPr="00B62569">
        <w:rPr>
          <w:rFonts w:ascii="Consolas" w:eastAsia="Times New Roman" w:hAnsi="Consolas" w:cs="Times New Roman"/>
          <w:color w:val="6A9955"/>
          <w:sz w:val="21"/>
          <w:szCs w:val="21"/>
        </w:rPr>
        <w:t xml:space="preserve">mem=10G </w:t>
      </w:r>
      <w:del w:id="11" w:author="Stephen Tamm" w:date="2023-06-19T07:06:00Z">
        <w:r w:rsidRPr="00B62569" w:rsidDel="00104F37">
          <w:rPr>
            <w:rFonts w:ascii="Consolas" w:eastAsia="Times New Roman" w:hAnsi="Consolas" w:cs="Times New Roman"/>
            <w:color w:val="6A9955"/>
            <w:sz w:val="21"/>
            <w:szCs w:val="21"/>
          </w:rPr>
          <w:delText>--</w:delText>
        </w:r>
      </w:del>
      <w:ins w:id="12" w:author="Stephen Tamm" w:date="2023-06-19T07:06:00Z">
        <w:r w:rsidR="00104F37">
          <w:rPr>
            <w:rFonts w:ascii="Consolas" w:eastAsia="Times New Roman" w:hAnsi="Consolas" w:cs="Times New Roman"/>
            <w:color w:val="6A9955"/>
            <w:sz w:val="21"/>
            <w:szCs w:val="21"/>
          </w:rPr>
          <w:t>–</w:t>
        </w:r>
      </w:ins>
      <w:r w:rsidRPr="00B62569">
        <w:rPr>
          <w:rFonts w:ascii="Consolas" w:eastAsia="Times New Roman" w:hAnsi="Consolas" w:cs="Times New Roman"/>
          <w:color w:val="6A9955"/>
          <w:sz w:val="21"/>
          <w:szCs w:val="21"/>
        </w:rPr>
        <w:t xml:space="preserve">nodes=1 </w:t>
      </w:r>
      <w:del w:id="13" w:author="Stephen Tamm" w:date="2023-06-19T07:06:00Z">
        <w:r w:rsidRPr="00B62569" w:rsidDel="00104F37">
          <w:rPr>
            <w:rFonts w:ascii="Consolas" w:eastAsia="Times New Roman" w:hAnsi="Consolas" w:cs="Times New Roman"/>
            <w:color w:val="6A9955"/>
            <w:sz w:val="21"/>
            <w:szCs w:val="21"/>
          </w:rPr>
          <w:delText>--</w:delText>
        </w:r>
      </w:del>
      <w:ins w:id="14" w:author="Stephen Tamm" w:date="2023-06-19T07:06:00Z">
        <w:r w:rsidR="00104F37">
          <w:rPr>
            <w:rFonts w:ascii="Consolas" w:eastAsia="Times New Roman" w:hAnsi="Consolas" w:cs="Times New Roman"/>
            <w:color w:val="6A9955"/>
            <w:sz w:val="21"/>
            <w:szCs w:val="21"/>
          </w:rPr>
          <w:t>–</w:t>
        </w:r>
      </w:ins>
      <w:proofErr w:type="spellStart"/>
      <w:r w:rsidRPr="00B62569">
        <w:rPr>
          <w:rFonts w:ascii="Consolas" w:eastAsia="Times New Roman" w:hAnsi="Consolas" w:cs="Times New Roman"/>
          <w:color w:val="6A9955"/>
          <w:sz w:val="21"/>
          <w:szCs w:val="21"/>
        </w:rPr>
        <w:t>ntasks</w:t>
      </w:r>
      <w:proofErr w:type="spellEnd"/>
      <w:r w:rsidRPr="00B62569">
        <w:rPr>
          <w:rFonts w:ascii="Consolas" w:eastAsia="Times New Roman" w:hAnsi="Consolas" w:cs="Times New Roman"/>
          <w:color w:val="6A9955"/>
          <w:sz w:val="21"/>
          <w:szCs w:val="21"/>
        </w:rPr>
        <w:t>-per-node=1</w:t>
      </w:r>
    </w:p>
    <w:p w14:paraId="1AFBC5AB"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r w:rsidRPr="00B62569">
        <w:rPr>
          <w:rFonts w:ascii="Consolas" w:eastAsia="Times New Roman" w:hAnsi="Consolas" w:cs="Times New Roman"/>
          <w:color w:val="DCDCAA"/>
          <w:sz w:val="21"/>
          <w:szCs w:val="21"/>
        </w:rPr>
        <w:t>module</w:t>
      </w:r>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load</w:t>
      </w:r>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QIIME2/2023.2</w:t>
      </w:r>
    </w:p>
    <w:p w14:paraId="47DAEAD1"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p>
    <w:p w14:paraId="346F2885" w14:textId="0B6844FF"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proofErr w:type="spellStart"/>
      <w:r w:rsidRPr="00B62569">
        <w:rPr>
          <w:rFonts w:ascii="Consolas" w:eastAsia="Times New Roman" w:hAnsi="Consolas" w:cs="Times New Roman"/>
          <w:color w:val="DCDCAA"/>
          <w:sz w:val="21"/>
          <w:szCs w:val="21"/>
        </w:rPr>
        <w:t>qiime</w:t>
      </w:r>
      <w:proofErr w:type="spellEnd"/>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tools</w:t>
      </w:r>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import</w:t>
      </w:r>
      <w:r w:rsidRPr="00B62569">
        <w:rPr>
          <w:rFonts w:ascii="Consolas" w:eastAsia="Times New Roman" w:hAnsi="Consolas" w:cs="Times New Roman"/>
          <w:color w:val="CCCCCC"/>
          <w:sz w:val="21"/>
          <w:szCs w:val="21"/>
        </w:rPr>
        <w:t xml:space="preserve"> </w:t>
      </w:r>
      <w:del w:id="15" w:author="Stephen Tamm" w:date="2023-06-19T07:06:00Z">
        <w:r w:rsidRPr="00B62569" w:rsidDel="00104F37">
          <w:rPr>
            <w:rFonts w:ascii="Consolas" w:eastAsia="Times New Roman" w:hAnsi="Consolas" w:cs="Times New Roman"/>
            <w:color w:val="569CD6"/>
            <w:sz w:val="21"/>
            <w:szCs w:val="21"/>
          </w:rPr>
          <w:delText>--</w:delText>
        </w:r>
      </w:del>
      <w:ins w:id="16" w:author="Stephen Tamm" w:date="2023-06-19T07:06:00Z">
        <w:r w:rsidR="00104F37">
          <w:rPr>
            <w:rFonts w:ascii="Consolas" w:eastAsia="Times New Roman" w:hAnsi="Consolas" w:cs="Times New Roman"/>
            <w:color w:val="569CD6"/>
            <w:sz w:val="21"/>
            <w:szCs w:val="21"/>
          </w:rPr>
          <w:t>–</w:t>
        </w:r>
      </w:ins>
      <w:r w:rsidRPr="00B62569">
        <w:rPr>
          <w:rFonts w:ascii="Consolas" w:eastAsia="Times New Roman" w:hAnsi="Consolas" w:cs="Times New Roman"/>
          <w:color w:val="569CD6"/>
          <w:sz w:val="21"/>
          <w:szCs w:val="21"/>
        </w:rPr>
        <w:t>type</w:t>
      </w:r>
      <w:r w:rsidRPr="00B62569">
        <w:rPr>
          <w:rFonts w:ascii="Consolas" w:eastAsia="Times New Roman" w:hAnsi="Consolas" w:cs="Times New Roman"/>
          <w:color w:val="CCCCCC"/>
          <w:sz w:val="21"/>
          <w:szCs w:val="21"/>
        </w:rPr>
        <w:t xml:space="preserve"> </w:t>
      </w:r>
      <w:del w:id="17" w:author="Stephen Tamm" w:date="2023-06-19T07:06:00Z">
        <w:r w:rsidRPr="00B62569" w:rsidDel="00104F37">
          <w:rPr>
            <w:rFonts w:ascii="Consolas" w:eastAsia="Times New Roman" w:hAnsi="Consolas" w:cs="Times New Roman"/>
            <w:color w:val="CE9178"/>
            <w:sz w:val="21"/>
            <w:szCs w:val="21"/>
          </w:rPr>
          <w:delText>'</w:delText>
        </w:r>
      </w:del>
      <w:ins w:id="18" w:author="Stephen Tamm" w:date="2023-06-19T07:06:00Z">
        <w:r w:rsidR="00104F37">
          <w:rPr>
            <w:rFonts w:ascii="Consolas" w:eastAsia="Times New Roman" w:hAnsi="Consolas" w:cs="Times New Roman"/>
            <w:color w:val="CE9178"/>
            <w:sz w:val="21"/>
            <w:szCs w:val="21"/>
          </w:rPr>
          <w:t>‘</w:t>
        </w:r>
      </w:ins>
      <w:proofErr w:type="spellStart"/>
      <w:proofErr w:type="gramStart"/>
      <w:r w:rsidRPr="00B62569">
        <w:rPr>
          <w:rFonts w:ascii="Consolas" w:eastAsia="Times New Roman" w:hAnsi="Consolas" w:cs="Times New Roman"/>
          <w:color w:val="CE9178"/>
          <w:sz w:val="21"/>
          <w:szCs w:val="21"/>
        </w:rPr>
        <w:t>SampleData</w:t>
      </w:r>
      <w:proofErr w:type="spellEnd"/>
      <w:r w:rsidRPr="00B62569">
        <w:rPr>
          <w:rFonts w:ascii="Consolas" w:eastAsia="Times New Roman" w:hAnsi="Consolas" w:cs="Times New Roman"/>
          <w:color w:val="CE9178"/>
          <w:sz w:val="21"/>
          <w:szCs w:val="21"/>
        </w:rPr>
        <w:t>[</w:t>
      </w:r>
      <w:proofErr w:type="spellStart"/>
      <w:proofErr w:type="gramEnd"/>
      <w:r w:rsidRPr="00B62569">
        <w:rPr>
          <w:rFonts w:ascii="Consolas" w:eastAsia="Times New Roman" w:hAnsi="Consolas" w:cs="Times New Roman"/>
          <w:color w:val="CE9178"/>
          <w:sz w:val="21"/>
          <w:szCs w:val="21"/>
        </w:rPr>
        <w:t>PairedEndSequencesWithQuality</w:t>
      </w:r>
      <w:proofErr w:type="spellEnd"/>
      <w:r w:rsidRPr="00B62569">
        <w:rPr>
          <w:rFonts w:ascii="Consolas" w:eastAsia="Times New Roman" w:hAnsi="Consolas" w:cs="Times New Roman"/>
          <w:color w:val="CE9178"/>
          <w:sz w:val="21"/>
          <w:szCs w:val="21"/>
        </w:rPr>
        <w:t xml:space="preserve">]’ \ </w:t>
      </w:r>
    </w:p>
    <w:p w14:paraId="277252EE" w14:textId="1A615C29"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r w:rsidRPr="00B62569">
        <w:rPr>
          <w:rFonts w:ascii="Consolas" w:eastAsia="Times New Roman" w:hAnsi="Consolas" w:cs="Times New Roman"/>
          <w:color w:val="CE9178"/>
          <w:sz w:val="21"/>
          <w:szCs w:val="21"/>
        </w:rPr>
        <w:t>--input-path ../metadata/</w:t>
      </w:r>
      <w:proofErr w:type="spellStart"/>
      <w:r w:rsidRPr="00B62569">
        <w:rPr>
          <w:rFonts w:ascii="Consolas" w:eastAsia="Times New Roman" w:hAnsi="Consolas" w:cs="Times New Roman"/>
          <w:color w:val="CE9178"/>
          <w:sz w:val="21"/>
          <w:szCs w:val="21"/>
        </w:rPr>
        <w:t>manifest.tsv</w:t>
      </w:r>
      <w:proofErr w:type="spellEnd"/>
      <w:r w:rsidRPr="00B62569">
        <w:rPr>
          <w:rFonts w:ascii="Consolas" w:eastAsia="Times New Roman" w:hAnsi="Consolas" w:cs="Times New Roman"/>
          <w:color w:val="CE9178"/>
          <w:sz w:val="21"/>
          <w:szCs w:val="21"/>
        </w:rPr>
        <w:t xml:space="preserve"> </w:t>
      </w:r>
      <w:commentRangeStart w:id="19"/>
      <w:ins w:id="20" w:author="Stephen Tamm" w:date="2023-06-19T07:06:00Z">
        <w:r w:rsidR="00104F37">
          <w:rPr>
            <w:rFonts w:ascii="Consolas" w:eastAsia="Times New Roman" w:hAnsi="Consolas" w:cs="Times New Roman"/>
            <w:color w:val="CE9178"/>
            <w:sz w:val="21"/>
            <w:szCs w:val="21"/>
          </w:rPr>
          <w:t>-</w:t>
        </w:r>
      </w:ins>
      <w:commentRangeEnd w:id="19"/>
      <w:ins w:id="21" w:author="Stephen Tamm" w:date="2023-06-19T08:02:00Z">
        <w:r w:rsidR="00F2237D">
          <w:rPr>
            <w:rStyle w:val="CommentReference"/>
          </w:rPr>
          <w:commentReference w:id="19"/>
        </w:r>
      </w:ins>
      <w:r w:rsidRPr="00104F37">
        <w:rPr>
          <w:rFonts w:ascii="Consolas" w:eastAsia="Times New Roman" w:hAnsi="Consolas" w:cs="Times New Roman"/>
          <w:color w:val="CE9178"/>
          <w:sz w:val="21"/>
          <w:szCs w:val="21"/>
          <w:highlight w:val="yellow"/>
          <w:rPrChange w:id="22" w:author="Stephen Tamm" w:date="2023-06-19T07:06:00Z">
            <w:rPr>
              <w:rFonts w:ascii="Consolas" w:eastAsia="Times New Roman" w:hAnsi="Consolas" w:cs="Times New Roman"/>
              <w:color w:val="CE9178"/>
              <w:sz w:val="21"/>
              <w:szCs w:val="21"/>
            </w:rPr>
          </w:rPrChange>
        </w:rPr>
        <w:t>–input-format</w:t>
      </w:r>
      <w:r w:rsidRPr="00B62569">
        <w:rPr>
          <w:rFonts w:ascii="Consolas" w:eastAsia="Times New Roman" w:hAnsi="Consolas" w:cs="Times New Roman"/>
          <w:color w:val="CE9178"/>
          <w:sz w:val="21"/>
          <w:szCs w:val="21"/>
        </w:rPr>
        <w:t xml:space="preserve"> PairedEndFastqManifestPhred33V2 \</w:t>
      </w:r>
    </w:p>
    <w:p w14:paraId="67E43B6A"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r w:rsidRPr="00B62569">
        <w:rPr>
          <w:rFonts w:ascii="Consolas" w:eastAsia="Times New Roman" w:hAnsi="Consolas" w:cs="Times New Roman"/>
          <w:color w:val="CE9178"/>
          <w:sz w:val="21"/>
          <w:szCs w:val="21"/>
        </w:rPr>
        <w:t xml:space="preserve">--output-path </w:t>
      </w:r>
      <w:proofErr w:type="spellStart"/>
      <w:r w:rsidRPr="00B62569">
        <w:rPr>
          <w:rFonts w:ascii="Consolas" w:eastAsia="Times New Roman" w:hAnsi="Consolas" w:cs="Times New Roman"/>
          <w:color w:val="CE9178"/>
          <w:sz w:val="21"/>
          <w:szCs w:val="21"/>
        </w:rPr>
        <w:t>demux</w:t>
      </w:r>
      <w:proofErr w:type="spellEnd"/>
      <w:r w:rsidRPr="00B62569">
        <w:rPr>
          <w:rFonts w:ascii="Consolas" w:eastAsia="Times New Roman" w:hAnsi="Consolas" w:cs="Times New Roman"/>
          <w:color w:val="CE9178"/>
          <w:sz w:val="21"/>
          <w:szCs w:val="21"/>
        </w:rPr>
        <w:t>-paired-</w:t>
      </w:r>
      <w:proofErr w:type="spellStart"/>
      <w:r w:rsidRPr="00B62569">
        <w:rPr>
          <w:rFonts w:ascii="Consolas" w:eastAsia="Times New Roman" w:hAnsi="Consolas" w:cs="Times New Roman"/>
          <w:color w:val="CE9178"/>
          <w:sz w:val="21"/>
          <w:szCs w:val="21"/>
        </w:rPr>
        <w:t>end.qza</w:t>
      </w:r>
      <w:proofErr w:type="spellEnd"/>
    </w:p>
    <w:p w14:paraId="2BCC5FF2" w14:textId="77777777" w:rsidR="00D81857" w:rsidRDefault="00D81857" w:rsidP="00D416FF">
      <w:pPr>
        <w:rPr>
          <w:rFonts w:ascii="Times New Roman" w:hAnsi="Times New Roman" w:cs="Times New Roman"/>
          <w:sz w:val="22"/>
          <w:szCs w:val="22"/>
        </w:rPr>
      </w:pPr>
    </w:p>
    <w:p w14:paraId="7876F3DD" w14:textId="690B2389" w:rsidR="00D416FF" w:rsidRDefault="00D416FF" w:rsidP="00D416FF">
      <w:pPr>
        <w:rPr>
          <w:rFonts w:ascii="Times New Roman" w:hAnsi="Times New Roman" w:cs="Times New Roman"/>
          <w:sz w:val="22"/>
          <w:szCs w:val="22"/>
        </w:rPr>
      </w:pPr>
      <w:r w:rsidRPr="00D416FF">
        <w:rPr>
          <w:rFonts w:ascii="Times New Roman" w:hAnsi="Times New Roman" w:cs="Times New Roman"/>
          <w:sz w:val="22"/>
          <w:szCs w:val="22"/>
        </w:rPr>
        <w:t xml:space="preserve">This will output a </w:t>
      </w:r>
      <w:proofErr w:type="spellStart"/>
      <w:r w:rsidRPr="00D416FF">
        <w:rPr>
          <w:rFonts w:ascii="Times New Roman" w:hAnsi="Times New Roman" w:cs="Times New Roman"/>
          <w:sz w:val="22"/>
          <w:szCs w:val="22"/>
        </w:rPr>
        <w:t>qza</w:t>
      </w:r>
      <w:proofErr w:type="spellEnd"/>
      <w:r w:rsidRPr="00D416FF">
        <w:rPr>
          <w:rFonts w:ascii="Times New Roman" w:hAnsi="Times New Roman" w:cs="Times New Roman"/>
          <w:sz w:val="22"/>
          <w:szCs w:val="22"/>
        </w:rPr>
        <w:t xml:space="preserve"> ‘artifact’ with the</w:t>
      </w:r>
      <w:r w:rsidR="00F108D5">
        <w:rPr>
          <w:rFonts w:ascii="Times New Roman" w:hAnsi="Times New Roman" w:cs="Times New Roman"/>
          <w:sz w:val="22"/>
          <w:szCs w:val="22"/>
        </w:rPr>
        <w:t xml:space="preserve"> demultiple</w:t>
      </w:r>
      <w:r w:rsidR="00633172">
        <w:rPr>
          <w:rFonts w:ascii="Times New Roman" w:hAnsi="Times New Roman" w:cs="Times New Roman"/>
          <w:sz w:val="22"/>
          <w:szCs w:val="22"/>
        </w:rPr>
        <w:t>xe</w:t>
      </w:r>
      <w:r w:rsidR="00F108D5">
        <w:rPr>
          <w:rFonts w:ascii="Times New Roman" w:hAnsi="Times New Roman" w:cs="Times New Roman"/>
          <w:sz w:val="22"/>
          <w:szCs w:val="22"/>
        </w:rPr>
        <w:t>d</w:t>
      </w:r>
      <w:r w:rsidRPr="00D416FF">
        <w:rPr>
          <w:rFonts w:ascii="Times New Roman" w:hAnsi="Times New Roman" w:cs="Times New Roman"/>
          <w:sz w:val="22"/>
          <w:szCs w:val="22"/>
        </w:rPr>
        <w:t xml:space="preserve"> reads</w:t>
      </w:r>
      <w:r w:rsidR="00707ABD">
        <w:rPr>
          <w:rFonts w:ascii="Times New Roman" w:hAnsi="Times New Roman" w:cs="Times New Roman"/>
          <w:sz w:val="22"/>
          <w:szCs w:val="22"/>
        </w:rPr>
        <w:t xml:space="preserve"> </w:t>
      </w:r>
      <w:r w:rsidRPr="00D416FF">
        <w:rPr>
          <w:rFonts w:ascii="Times New Roman" w:hAnsi="Times New Roman" w:cs="Times New Roman"/>
          <w:sz w:val="22"/>
          <w:szCs w:val="22"/>
        </w:rPr>
        <w:t>in it.</w:t>
      </w:r>
    </w:p>
    <w:p w14:paraId="51935A6F" w14:textId="1D012E3E" w:rsidR="00D416FF" w:rsidRDefault="00D416FF" w:rsidP="00D416FF">
      <w:pPr>
        <w:rPr>
          <w:rFonts w:ascii="Times New Roman" w:hAnsi="Times New Roman" w:cs="Times New Roman"/>
          <w:sz w:val="22"/>
          <w:szCs w:val="22"/>
        </w:rPr>
      </w:pPr>
    </w:p>
    <w:p w14:paraId="414105AB" w14:textId="7683427D" w:rsidR="00707ABD" w:rsidRDefault="00707ABD" w:rsidP="00707ABD">
      <w:pPr>
        <w:rPr>
          <w:rFonts w:ascii="Times New Roman" w:hAnsi="Times New Roman" w:cs="Times New Roman"/>
          <w:sz w:val="22"/>
          <w:szCs w:val="22"/>
        </w:rPr>
      </w:pPr>
    </w:p>
    <w:p w14:paraId="249ABFA8" w14:textId="6975F1E4" w:rsidR="00707ABD" w:rsidRDefault="00707ABD" w:rsidP="00707ABD">
      <w:pPr>
        <w:rPr>
          <w:rFonts w:ascii="Times New Roman" w:hAnsi="Times New Roman" w:cs="Times New Roman"/>
          <w:b/>
          <w:bCs/>
          <w:sz w:val="22"/>
          <w:szCs w:val="22"/>
        </w:rPr>
      </w:pPr>
      <w:r>
        <w:rPr>
          <w:rFonts w:ascii="Times New Roman" w:hAnsi="Times New Roman" w:cs="Times New Roman"/>
          <w:b/>
          <w:bCs/>
          <w:sz w:val="22"/>
          <w:szCs w:val="22"/>
        </w:rPr>
        <w:t xml:space="preserve">STEP </w:t>
      </w:r>
      <w:r w:rsidR="00F108D5">
        <w:rPr>
          <w:rFonts w:ascii="Times New Roman" w:hAnsi="Times New Roman" w:cs="Times New Roman"/>
          <w:b/>
          <w:bCs/>
          <w:sz w:val="22"/>
          <w:szCs w:val="22"/>
        </w:rPr>
        <w:t>3</w:t>
      </w:r>
      <w:r>
        <w:rPr>
          <w:rFonts w:ascii="Times New Roman" w:hAnsi="Times New Roman" w:cs="Times New Roman"/>
          <w:b/>
          <w:bCs/>
          <w:sz w:val="22"/>
          <w:szCs w:val="22"/>
        </w:rPr>
        <w:t>: SUMMARIZE/VIEW THE DEMULTIPLEXED READS</w:t>
      </w:r>
    </w:p>
    <w:p w14:paraId="62437900" w14:textId="5185D116" w:rsidR="00707ABD" w:rsidRDefault="00707ABD" w:rsidP="00707ABD">
      <w:pPr>
        <w:rPr>
          <w:rFonts w:ascii="Times New Roman" w:hAnsi="Times New Roman" w:cs="Times New Roman"/>
          <w:b/>
          <w:bCs/>
          <w:sz w:val="22"/>
          <w:szCs w:val="22"/>
        </w:rPr>
      </w:pPr>
    </w:p>
    <w:p w14:paraId="15B31BE7" w14:textId="1FD6A3D4" w:rsidR="00707ABD" w:rsidRDefault="00707ABD" w:rsidP="00707ABD">
      <w:pPr>
        <w:rPr>
          <w:rFonts w:ascii="Times New Roman" w:hAnsi="Times New Roman" w:cs="Times New Roman"/>
          <w:sz w:val="22"/>
          <w:szCs w:val="22"/>
        </w:rPr>
      </w:pPr>
      <w:r>
        <w:rPr>
          <w:rFonts w:ascii="Times New Roman" w:hAnsi="Times New Roman" w:cs="Times New Roman"/>
          <w:sz w:val="22"/>
          <w:szCs w:val="22"/>
        </w:rPr>
        <w:t>This step just converts the .</w:t>
      </w:r>
      <w:proofErr w:type="spellStart"/>
      <w:r>
        <w:rPr>
          <w:rFonts w:ascii="Times New Roman" w:hAnsi="Times New Roman" w:cs="Times New Roman"/>
          <w:sz w:val="22"/>
          <w:szCs w:val="22"/>
        </w:rPr>
        <w:t>qza</w:t>
      </w:r>
      <w:proofErr w:type="spellEnd"/>
      <w:r>
        <w:rPr>
          <w:rFonts w:ascii="Times New Roman" w:hAnsi="Times New Roman" w:cs="Times New Roman"/>
          <w:sz w:val="22"/>
          <w:szCs w:val="22"/>
        </w:rPr>
        <w:t xml:space="preserve"> file into a .</w:t>
      </w:r>
      <w:proofErr w:type="spellStart"/>
      <w:r>
        <w:rPr>
          <w:rFonts w:ascii="Times New Roman" w:hAnsi="Times New Roman" w:cs="Times New Roman"/>
          <w:sz w:val="22"/>
          <w:szCs w:val="22"/>
        </w:rPr>
        <w:t>qzv</w:t>
      </w:r>
      <w:proofErr w:type="spellEnd"/>
      <w:r>
        <w:rPr>
          <w:rFonts w:ascii="Times New Roman" w:hAnsi="Times New Roman" w:cs="Times New Roman"/>
          <w:sz w:val="22"/>
          <w:szCs w:val="22"/>
        </w:rPr>
        <w:t xml:space="preserve"> file that we can view on the interactive qiiime2 viewer online.</w:t>
      </w:r>
      <w:r w:rsidR="00C61F9D">
        <w:rPr>
          <w:rFonts w:ascii="Times New Roman" w:hAnsi="Times New Roman" w:cs="Times New Roman"/>
          <w:sz w:val="22"/>
          <w:szCs w:val="22"/>
        </w:rPr>
        <w:t xml:space="preserve"> </w:t>
      </w:r>
      <w:r w:rsidR="00303491">
        <w:rPr>
          <w:rFonts w:ascii="Times New Roman" w:hAnsi="Times New Roman" w:cs="Times New Roman"/>
          <w:sz w:val="22"/>
          <w:szCs w:val="22"/>
        </w:rPr>
        <w:t>We can see how many reads per sample</w:t>
      </w:r>
      <w:r w:rsidR="007B0B82">
        <w:rPr>
          <w:rFonts w:ascii="Times New Roman" w:hAnsi="Times New Roman" w:cs="Times New Roman"/>
          <w:sz w:val="22"/>
          <w:szCs w:val="22"/>
        </w:rPr>
        <w:t xml:space="preserve"> and </w:t>
      </w:r>
      <w:proofErr w:type="gramStart"/>
      <w:r w:rsidR="00F108D5">
        <w:rPr>
          <w:rFonts w:ascii="Times New Roman" w:hAnsi="Times New Roman" w:cs="Times New Roman"/>
          <w:sz w:val="22"/>
          <w:szCs w:val="22"/>
        </w:rPr>
        <w:t>take a look</w:t>
      </w:r>
      <w:proofErr w:type="gramEnd"/>
      <w:r w:rsidR="00F108D5">
        <w:rPr>
          <w:rFonts w:ascii="Times New Roman" w:hAnsi="Times New Roman" w:cs="Times New Roman"/>
          <w:sz w:val="22"/>
          <w:szCs w:val="22"/>
        </w:rPr>
        <w:t xml:space="preserve"> at </w:t>
      </w:r>
      <w:r w:rsidR="007B0B82">
        <w:rPr>
          <w:rFonts w:ascii="Times New Roman" w:hAnsi="Times New Roman" w:cs="Times New Roman"/>
          <w:sz w:val="22"/>
          <w:szCs w:val="22"/>
        </w:rPr>
        <w:t xml:space="preserve">read QC. </w:t>
      </w:r>
      <w:r w:rsidR="00C61F9D">
        <w:rPr>
          <w:rFonts w:ascii="Times New Roman" w:hAnsi="Times New Roman" w:cs="Times New Roman"/>
          <w:sz w:val="22"/>
          <w:szCs w:val="22"/>
        </w:rPr>
        <w:t>So</w:t>
      </w:r>
      <w:r w:rsidR="00303491">
        <w:rPr>
          <w:rFonts w:ascii="Times New Roman" w:hAnsi="Times New Roman" w:cs="Times New Roman"/>
          <w:sz w:val="22"/>
          <w:szCs w:val="22"/>
        </w:rPr>
        <w:t>,</w:t>
      </w:r>
      <w:r w:rsidR="00C61F9D">
        <w:rPr>
          <w:rFonts w:ascii="Times New Roman" w:hAnsi="Times New Roman" w:cs="Times New Roman"/>
          <w:sz w:val="22"/>
          <w:szCs w:val="22"/>
        </w:rPr>
        <w:t xml:space="preserve"> run the </w:t>
      </w:r>
      <w:r w:rsidR="00C61F9D" w:rsidRPr="00C61F9D">
        <w:rPr>
          <w:rFonts w:ascii="Consolas" w:hAnsi="Consolas" w:cs="Consolas"/>
          <w:sz w:val="22"/>
          <w:szCs w:val="22"/>
        </w:rPr>
        <w:t>demux_sumarize.sh</w:t>
      </w:r>
      <w:r w:rsidR="00C61F9D">
        <w:rPr>
          <w:rFonts w:ascii="Times New Roman" w:hAnsi="Times New Roman" w:cs="Times New Roman"/>
          <w:sz w:val="22"/>
          <w:szCs w:val="22"/>
        </w:rPr>
        <w:t xml:space="preserve"> script:</w:t>
      </w:r>
    </w:p>
    <w:p w14:paraId="3BE7A931" w14:textId="0F7F10FA" w:rsidR="00707ABD" w:rsidRDefault="00707ABD" w:rsidP="00707ABD">
      <w:pPr>
        <w:rPr>
          <w:rFonts w:ascii="Times New Roman" w:hAnsi="Times New Roman" w:cs="Times New Roman"/>
          <w:sz w:val="22"/>
          <w:szCs w:val="22"/>
        </w:rPr>
      </w:pPr>
    </w:p>
    <w:p w14:paraId="30460074"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p>
    <w:p w14:paraId="088C30E5"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proofErr w:type="gramStart"/>
      <w:r w:rsidRPr="00B62569">
        <w:rPr>
          <w:rFonts w:ascii="Consolas" w:eastAsia="Times New Roman" w:hAnsi="Consolas" w:cs="Times New Roman"/>
          <w:color w:val="6A9955"/>
          <w:sz w:val="21"/>
          <w:szCs w:val="21"/>
        </w:rPr>
        <w:t>#!/</w:t>
      </w:r>
      <w:proofErr w:type="gramEnd"/>
      <w:r w:rsidRPr="00B62569">
        <w:rPr>
          <w:rFonts w:ascii="Consolas" w:eastAsia="Times New Roman" w:hAnsi="Consolas" w:cs="Times New Roman"/>
          <w:color w:val="6A9955"/>
          <w:sz w:val="21"/>
          <w:szCs w:val="21"/>
        </w:rPr>
        <w:t>bin/bash</w:t>
      </w:r>
    </w:p>
    <w:p w14:paraId="053C7100"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r w:rsidRPr="00B62569">
        <w:rPr>
          <w:rFonts w:ascii="Consolas" w:eastAsia="Times New Roman" w:hAnsi="Consolas" w:cs="Times New Roman"/>
          <w:color w:val="6A9955"/>
          <w:sz w:val="21"/>
          <w:szCs w:val="21"/>
        </w:rPr>
        <w:t>#SBATCH -t 01:00:00 -p short --mem=10G --nodes=1 --</w:t>
      </w:r>
      <w:proofErr w:type="spellStart"/>
      <w:r w:rsidRPr="00B62569">
        <w:rPr>
          <w:rFonts w:ascii="Consolas" w:eastAsia="Times New Roman" w:hAnsi="Consolas" w:cs="Times New Roman"/>
          <w:color w:val="6A9955"/>
          <w:sz w:val="21"/>
          <w:szCs w:val="21"/>
        </w:rPr>
        <w:t>ntasks</w:t>
      </w:r>
      <w:proofErr w:type="spellEnd"/>
      <w:r w:rsidRPr="00B62569">
        <w:rPr>
          <w:rFonts w:ascii="Consolas" w:eastAsia="Times New Roman" w:hAnsi="Consolas" w:cs="Times New Roman"/>
          <w:color w:val="6A9955"/>
          <w:sz w:val="21"/>
          <w:szCs w:val="21"/>
        </w:rPr>
        <w:t>-per-node=1</w:t>
      </w:r>
    </w:p>
    <w:p w14:paraId="7AC7BC20"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r w:rsidRPr="00B62569">
        <w:rPr>
          <w:rFonts w:ascii="Consolas" w:eastAsia="Times New Roman" w:hAnsi="Consolas" w:cs="Times New Roman"/>
          <w:color w:val="DCDCAA"/>
          <w:sz w:val="21"/>
          <w:szCs w:val="21"/>
        </w:rPr>
        <w:t>module</w:t>
      </w:r>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load</w:t>
      </w:r>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QIIME2/2023.2</w:t>
      </w:r>
    </w:p>
    <w:p w14:paraId="5B89217E"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p>
    <w:p w14:paraId="36D6C101" w14:textId="77777777" w:rsidR="00B62569" w:rsidRPr="00B62569" w:rsidRDefault="00B62569" w:rsidP="00B62569">
      <w:pPr>
        <w:shd w:val="clear" w:color="auto" w:fill="1F1F1F"/>
        <w:spacing w:line="285" w:lineRule="atLeast"/>
        <w:rPr>
          <w:rFonts w:ascii="Consolas" w:eastAsia="Times New Roman" w:hAnsi="Consolas" w:cs="Times New Roman"/>
          <w:color w:val="CCCCCC"/>
          <w:sz w:val="21"/>
          <w:szCs w:val="21"/>
        </w:rPr>
      </w:pPr>
      <w:proofErr w:type="spellStart"/>
      <w:r w:rsidRPr="00B62569">
        <w:rPr>
          <w:rFonts w:ascii="Consolas" w:eastAsia="Times New Roman" w:hAnsi="Consolas" w:cs="Times New Roman"/>
          <w:color w:val="DCDCAA"/>
          <w:sz w:val="21"/>
          <w:szCs w:val="21"/>
        </w:rPr>
        <w:t>qiime</w:t>
      </w:r>
      <w:proofErr w:type="spellEnd"/>
      <w:r w:rsidRPr="00B62569">
        <w:rPr>
          <w:rFonts w:ascii="Consolas" w:eastAsia="Times New Roman" w:hAnsi="Consolas" w:cs="Times New Roman"/>
          <w:color w:val="CCCCCC"/>
          <w:sz w:val="21"/>
          <w:szCs w:val="21"/>
        </w:rPr>
        <w:t xml:space="preserve"> </w:t>
      </w:r>
      <w:proofErr w:type="spellStart"/>
      <w:r w:rsidRPr="00B62569">
        <w:rPr>
          <w:rFonts w:ascii="Consolas" w:eastAsia="Times New Roman" w:hAnsi="Consolas" w:cs="Times New Roman"/>
          <w:color w:val="CE9178"/>
          <w:sz w:val="21"/>
          <w:szCs w:val="21"/>
        </w:rPr>
        <w:t>demux</w:t>
      </w:r>
      <w:proofErr w:type="spellEnd"/>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CE9178"/>
          <w:sz w:val="21"/>
          <w:szCs w:val="21"/>
        </w:rPr>
        <w:t>summarize</w:t>
      </w:r>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569CD6"/>
          <w:sz w:val="21"/>
          <w:szCs w:val="21"/>
        </w:rPr>
        <w:t>--</w:t>
      </w:r>
      <w:proofErr w:type="spellStart"/>
      <w:r w:rsidRPr="00B62569">
        <w:rPr>
          <w:rFonts w:ascii="Consolas" w:eastAsia="Times New Roman" w:hAnsi="Consolas" w:cs="Times New Roman"/>
          <w:color w:val="569CD6"/>
          <w:sz w:val="21"/>
          <w:szCs w:val="21"/>
        </w:rPr>
        <w:t>i</w:t>
      </w:r>
      <w:proofErr w:type="spellEnd"/>
      <w:r w:rsidRPr="00B62569">
        <w:rPr>
          <w:rFonts w:ascii="Consolas" w:eastAsia="Times New Roman" w:hAnsi="Consolas" w:cs="Times New Roman"/>
          <w:color w:val="569CD6"/>
          <w:sz w:val="21"/>
          <w:szCs w:val="21"/>
        </w:rPr>
        <w:t>-data</w:t>
      </w:r>
      <w:r w:rsidRPr="00B62569">
        <w:rPr>
          <w:rFonts w:ascii="Consolas" w:eastAsia="Times New Roman" w:hAnsi="Consolas" w:cs="Times New Roman"/>
          <w:color w:val="CCCCCC"/>
          <w:sz w:val="21"/>
          <w:szCs w:val="21"/>
        </w:rPr>
        <w:t xml:space="preserve"> </w:t>
      </w:r>
      <w:proofErr w:type="spellStart"/>
      <w:r w:rsidRPr="000D225F">
        <w:rPr>
          <w:rFonts w:ascii="Consolas" w:eastAsia="Times New Roman" w:hAnsi="Consolas" w:cs="Times New Roman"/>
          <w:color w:val="CE9178"/>
          <w:sz w:val="21"/>
          <w:szCs w:val="21"/>
          <w:highlight w:val="yellow"/>
          <w:rPrChange w:id="23" w:author="Stephen Tamm" w:date="2023-06-19T07:57:00Z">
            <w:rPr>
              <w:rFonts w:ascii="Consolas" w:eastAsia="Times New Roman" w:hAnsi="Consolas" w:cs="Times New Roman"/>
              <w:color w:val="CE9178"/>
              <w:sz w:val="21"/>
              <w:szCs w:val="21"/>
            </w:rPr>
          </w:rPrChange>
        </w:rPr>
        <w:t>demux</w:t>
      </w:r>
      <w:proofErr w:type="spellEnd"/>
      <w:r w:rsidRPr="000D225F">
        <w:rPr>
          <w:rFonts w:ascii="Consolas" w:eastAsia="Times New Roman" w:hAnsi="Consolas" w:cs="Times New Roman"/>
          <w:color w:val="CE9178"/>
          <w:sz w:val="21"/>
          <w:szCs w:val="21"/>
          <w:highlight w:val="yellow"/>
          <w:rPrChange w:id="24" w:author="Stephen Tamm" w:date="2023-06-19T07:57:00Z">
            <w:rPr>
              <w:rFonts w:ascii="Consolas" w:eastAsia="Times New Roman" w:hAnsi="Consolas" w:cs="Times New Roman"/>
              <w:color w:val="CE9178"/>
              <w:sz w:val="21"/>
              <w:szCs w:val="21"/>
            </w:rPr>
          </w:rPrChange>
        </w:rPr>
        <w:t>-paired-</w:t>
      </w:r>
      <w:proofErr w:type="spellStart"/>
      <w:r w:rsidRPr="000D225F">
        <w:rPr>
          <w:rFonts w:ascii="Consolas" w:eastAsia="Times New Roman" w:hAnsi="Consolas" w:cs="Times New Roman"/>
          <w:color w:val="CE9178"/>
          <w:sz w:val="21"/>
          <w:szCs w:val="21"/>
          <w:highlight w:val="yellow"/>
          <w:rPrChange w:id="25" w:author="Stephen Tamm" w:date="2023-06-19T07:57:00Z">
            <w:rPr>
              <w:rFonts w:ascii="Consolas" w:eastAsia="Times New Roman" w:hAnsi="Consolas" w:cs="Times New Roman"/>
              <w:color w:val="CE9178"/>
              <w:sz w:val="21"/>
              <w:szCs w:val="21"/>
            </w:rPr>
          </w:rPrChange>
        </w:rPr>
        <w:t>end.qza</w:t>
      </w:r>
      <w:proofErr w:type="spellEnd"/>
      <w:r w:rsidRPr="00B62569">
        <w:rPr>
          <w:rFonts w:ascii="Consolas" w:eastAsia="Times New Roman" w:hAnsi="Consolas" w:cs="Times New Roman"/>
          <w:color w:val="CCCCCC"/>
          <w:sz w:val="21"/>
          <w:szCs w:val="21"/>
        </w:rPr>
        <w:t xml:space="preserve"> </w:t>
      </w:r>
      <w:r w:rsidRPr="00B62569">
        <w:rPr>
          <w:rFonts w:ascii="Consolas" w:eastAsia="Times New Roman" w:hAnsi="Consolas" w:cs="Times New Roman"/>
          <w:color w:val="569CD6"/>
          <w:sz w:val="21"/>
          <w:szCs w:val="21"/>
        </w:rPr>
        <w:t>--o-visualization</w:t>
      </w:r>
      <w:r w:rsidRPr="00B62569">
        <w:rPr>
          <w:rFonts w:ascii="Consolas" w:eastAsia="Times New Roman" w:hAnsi="Consolas" w:cs="Times New Roman"/>
          <w:color w:val="CCCCCC"/>
          <w:sz w:val="21"/>
          <w:szCs w:val="21"/>
        </w:rPr>
        <w:t xml:space="preserve"> </w:t>
      </w:r>
      <w:proofErr w:type="spellStart"/>
      <w:proofErr w:type="gramStart"/>
      <w:r w:rsidRPr="00B62569">
        <w:rPr>
          <w:rFonts w:ascii="Consolas" w:eastAsia="Times New Roman" w:hAnsi="Consolas" w:cs="Times New Roman"/>
          <w:color w:val="CE9178"/>
          <w:sz w:val="21"/>
          <w:szCs w:val="21"/>
        </w:rPr>
        <w:t>demux.qzv</w:t>
      </w:r>
      <w:proofErr w:type="spellEnd"/>
      <w:proofErr w:type="gramEnd"/>
    </w:p>
    <w:p w14:paraId="1BB6C9F9" w14:textId="0A2C743E" w:rsidR="00C61F9D" w:rsidRDefault="00C61F9D" w:rsidP="00B62569">
      <w:pPr>
        <w:rPr>
          <w:rFonts w:ascii="Consolas" w:hAnsi="Consolas" w:cs="Consolas"/>
          <w:sz w:val="20"/>
          <w:szCs w:val="20"/>
        </w:rPr>
      </w:pPr>
    </w:p>
    <w:p w14:paraId="27110527" w14:textId="77777777" w:rsidR="00F108D5" w:rsidRPr="00303491" w:rsidRDefault="00F108D5" w:rsidP="00303491">
      <w:pPr>
        <w:rPr>
          <w:rFonts w:ascii="Consolas" w:hAnsi="Consolas" w:cs="Consolas"/>
          <w:sz w:val="20"/>
          <w:szCs w:val="20"/>
        </w:rPr>
      </w:pPr>
    </w:p>
    <w:p w14:paraId="6E2BB05B" w14:textId="0BAD7AFE" w:rsidR="00707ABD" w:rsidRDefault="00707ABD" w:rsidP="00707ABD">
      <w:pPr>
        <w:rPr>
          <w:rFonts w:ascii="Times New Roman" w:hAnsi="Times New Roman" w:cs="Times New Roman"/>
          <w:sz w:val="22"/>
          <w:szCs w:val="22"/>
        </w:rPr>
      </w:pPr>
      <w:r>
        <w:rPr>
          <w:rFonts w:ascii="Times New Roman" w:hAnsi="Times New Roman" w:cs="Times New Roman"/>
          <w:sz w:val="22"/>
          <w:szCs w:val="22"/>
        </w:rPr>
        <w:t xml:space="preserve">Transfer the </w:t>
      </w:r>
      <w:proofErr w:type="spellStart"/>
      <w:r>
        <w:rPr>
          <w:rFonts w:ascii="Times New Roman" w:hAnsi="Times New Roman" w:cs="Times New Roman"/>
          <w:sz w:val="22"/>
          <w:szCs w:val="22"/>
        </w:rPr>
        <w:t>demux.qzv</w:t>
      </w:r>
      <w:proofErr w:type="spellEnd"/>
      <w:r>
        <w:rPr>
          <w:rFonts w:ascii="Times New Roman" w:hAnsi="Times New Roman" w:cs="Times New Roman"/>
          <w:sz w:val="22"/>
          <w:szCs w:val="22"/>
        </w:rPr>
        <w:t xml:space="preserve"> file off </w:t>
      </w:r>
      <w:r w:rsidR="00B62569">
        <w:rPr>
          <w:rFonts w:ascii="Times New Roman" w:hAnsi="Times New Roman" w:cs="Times New Roman"/>
          <w:sz w:val="22"/>
          <w:szCs w:val="22"/>
        </w:rPr>
        <w:t>the HPRC</w:t>
      </w:r>
      <w:r>
        <w:rPr>
          <w:rFonts w:ascii="Times New Roman" w:hAnsi="Times New Roman" w:cs="Times New Roman"/>
          <w:sz w:val="22"/>
          <w:szCs w:val="22"/>
        </w:rPr>
        <w:t xml:space="preserve"> to your local machine</w:t>
      </w:r>
      <w:r w:rsidR="00303491">
        <w:rPr>
          <w:rFonts w:ascii="Times New Roman" w:hAnsi="Times New Roman" w:cs="Times New Roman"/>
          <w:sz w:val="22"/>
          <w:szCs w:val="22"/>
        </w:rPr>
        <w:t xml:space="preserve"> (</w:t>
      </w:r>
      <w:r w:rsidR="00633172">
        <w:rPr>
          <w:rFonts w:ascii="Times New Roman" w:hAnsi="Times New Roman" w:cs="Times New Roman"/>
          <w:sz w:val="22"/>
          <w:szCs w:val="22"/>
        </w:rPr>
        <w:t xml:space="preserve">SFTP, </w:t>
      </w:r>
      <w:proofErr w:type="spellStart"/>
      <w:r w:rsidR="00303491">
        <w:rPr>
          <w:rFonts w:ascii="Times New Roman" w:hAnsi="Times New Roman" w:cs="Times New Roman"/>
          <w:sz w:val="22"/>
          <w:szCs w:val="22"/>
        </w:rPr>
        <w:t>Cyberduck</w:t>
      </w:r>
      <w:proofErr w:type="spellEnd"/>
      <w:r w:rsidR="00633172">
        <w:rPr>
          <w:rFonts w:ascii="Times New Roman" w:hAnsi="Times New Roman" w:cs="Times New Roman"/>
          <w:sz w:val="22"/>
          <w:szCs w:val="22"/>
        </w:rPr>
        <w:t>,</w:t>
      </w:r>
      <w:r w:rsidR="00303491">
        <w:rPr>
          <w:rFonts w:ascii="Times New Roman" w:hAnsi="Times New Roman" w:cs="Times New Roman"/>
          <w:sz w:val="22"/>
          <w:szCs w:val="22"/>
        </w:rPr>
        <w:t xml:space="preserve"> or FileZilla)</w:t>
      </w:r>
      <w:r>
        <w:rPr>
          <w:rFonts w:ascii="Times New Roman" w:hAnsi="Times New Roman" w:cs="Times New Roman"/>
          <w:sz w:val="22"/>
          <w:szCs w:val="22"/>
        </w:rPr>
        <w:t xml:space="preserve"> so you can drag and drop it into </w:t>
      </w:r>
      <w:hyperlink r:id="rId11" w:history="1">
        <w:r w:rsidRPr="00707ABD">
          <w:rPr>
            <w:rStyle w:val="Hyperlink"/>
            <w:rFonts w:ascii="Times New Roman" w:hAnsi="Times New Roman" w:cs="Times New Roman"/>
            <w:sz w:val="22"/>
            <w:szCs w:val="22"/>
          </w:rPr>
          <w:t>view.qiime2.org</w:t>
        </w:r>
      </w:hyperlink>
      <w:r>
        <w:rPr>
          <w:rFonts w:ascii="Times New Roman" w:hAnsi="Times New Roman" w:cs="Times New Roman"/>
          <w:sz w:val="22"/>
          <w:szCs w:val="22"/>
        </w:rPr>
        <w:t xml:space="preserve">. Click on the ‘Interactive Quality Plot’ tab and you can see box and whisker plots for each bp position of the sequenced reads. Based on read qualities at each position determine if/where you want to trim </w:t>
      </w:r>
      <w:r w:rsidR="00F108D5">
        <w:rPr>
          <w:rFonts w:ascii="Times New Roman" w:hAnsi="Times New Roman" w:cs="Times New Roman"/>
          <w:sz w:val="22"/>
          <w:szCs w:val="22"/>
        </w:rPr>
        <w:t>and/</w:t>
      </w:r>
      <w:r>
        <w:rPr>
          <w:rFonts w:ascii="Times New Roman" w:hAnsi="Times New Roman" w:cs="Times New Roman"/>
          <w:sz w:val="22"/>
          <w:szCs w:val="22"/>
        </w:rPr>
        <w:t xml:space="preserve">or truncate them. This is </w:t>
      </w:r>
      <w:r w:rsidR="00F108D5">
        <w:rPr>
          <w:rFonts w:ascii="Times New Roman" w:hAnsi="Times New Roman" w:cs="Times New Roman"/>
          <w:sz w:val="22"/>
          <w:szCs w:val="22"/>
        </w:rPr>
        <w:t>a bit subjective</w:t>
      </w:r>
      <w:r>
        <w:rPr>
          <w:rFonts w:ascii="Times New Roman" w:hAnsi="Times New Roman" w:cs="Times New Roman"/>
          <w:sz w:val="22"/>
          <w:szCs w:val="22"/>
        </w:rPr>
        <w:t xml:space="preserve">, but typically the reads (especially the reverse) will drop off near the </w:t>
      </w:r>
      <w:proofErr w:type="gramStart"/>
      <w:r>
        <w:rPr>
          <w:rFonts w:ascii="Times New Roman" w:hAnsi="Times New Roman" w:cs="Times New Roman"/>
          <w:sz w:val="22"/>
          <w:szCs w:val="22"/>
        </w:rPr>
        <w:t>end</w:t>
      </w:r>
      <w:proofErr w:type="gramEnd"/>
      <w:r>
        <w:rPr>
          <w:rFonts w:ascii="Times New Roman" w:hAnsi="Times New Roman" w:cs="Times New Roman"/>
          <w:sz w:val="22"/>
          <w:szCs w:val="22"/>
        </w:rPr>
        <w:t xml:space="preserve"> so you’ll have to truncate them at some point to get rid of low</w:t>
      </w:r>
      <w:r w:rsidR="00A065B7">
        <w:rPr>
          <w:rFonts w:ascii="Times New Roman" w:hAnsi="Times New Roman" w:cs="Times New Roman"/>
          <w:sz w:val="22"/>
          <w:szCs w:val="22"/>
        </w:rPr>
        <w:t>-</w:t>
      </w:r>
      <w:r>
        <w:rPr>
          <w:rFonts w:ascii="Times New Roman" w:hAnsi="Times New Roman" w:cs="Times New Roman"/>
          <w:sz w:val="22"/>
          <w:szCs w:val="22"/>
        </w:rPr>
        <w:t xml:space="preserve">quality </w:t>
      </w:r>
      <w:r w:rsidR="00F108D5">
        <w:rPr>
          <w:rFonts w:ascii="Times New Roman" w:hAnsi="Times New Roman" w:cs="Times New Roman"/>
          <w:sz w:val="22"/>
          <w:szCs w:val="22"/>
        </w:rPr>
        <w:t xml:space="preserve">bp </w:t>
      </w:r>
      <w:r>
        <w:rPr>
          <w:rFonts w:ascii="Times New Roman" w:hAnsi="Times New Roman" w:cs="Times New Roman"/>
          <w:sz w:val="22"/>
          <w:szCs w:val="22"/>
        </w:rPr>
        <w:t xml:space="preserve">positions. </w:t>
      </w:r>
      <w:r w:rsidR="00F108D5">
        <w:rPr>
          <w:rFonts w:ascii="Times New Roman" w:hAnsi="Times New Roman" w:cs="Times New Roman"/>
          <w:sz w:val="22"/>
          <w:szCs w:val="22"/>
        </w:rPr>
        <w:t>Make note of</w:t>
      </w:r>
      <w:r>
        <w:rPr>
          <w:rFonts w:ascii="Times New Roman" w:hAnsi="Times New Roman" w:cs="Times New Roman"/>
          <w:sz w:val="22"/>
          <w:szCs w:val="22"/>
        </w:rPr>
        <w:t xml:space="preserve"> where you want to trim and/or truncate.</w:t>
      </w:r>
      <w:r w:rsidR="00303491">
        <w:rPr>
          <w:rFonts w:ascii="Times New Roman" w:hAnsi="Times New Roman" w:cs="Times New Roman"/>
          <w:sz w:val="22"/>
          <w:szCs w:val="22"/>
        </w:rPr>
        <w:t xml:space="preserve"> </w:t>
      </w:r>
    </w:p>
    <w:p w14:paraId="32FD40A9" w14:textId="38A658B4" w:rsidR="0009748E" w:rsidRDefault="0009748E" w:rsidP="00707ABD">
      <w:pPr>
        <w:rPr>
          <w:rFonts w:ascii="Times New Roman" w:hAnsi="Times New Roman" w:cs="Times New Roman"/>
          <w:sz w:val="22"/>
          <w:szCs w:val="22"/>
        </w:rPr>
      </w:pPr>
    </w:p>
    <w:p w14:paraId="60A5CBE7" w14:textId="0809C28A" w:rsidR="0009748E" w:rsidRPr="0009748E" w:rsidRDefault="0009748E" w:rsidP="00707ABD">
      <w:pPr>
        <w:rPr>
          <w:rFonts w:ascii="Times New Roman" w:hAnsi="Times New Roman" w:cs="Times New Roman"/>
          <w:b/>
          <w:bCs/>
          <w:sz w:val="22"/>
          <w:szCs w:val="22"/>
        </w:rPr>
      </w:pPr>
      <w:r>
        <w:rPr>
          <w:rFonts w:ascii="Times New Roman" w:hAnsi="Times New Roman" w:cs="Times New Roman"/>
          <w:b/>
          <w:bCs/>
          <w:sz w:val="22"/>
          <w:szCs w:val="22"/>
        </w:rPr>
        <w:t>STOPPING POINT: e</w:t>
      </w:r>
      <w:r w:rsidRPr="0009748E">
        <w:rPr>
          <w:rFonts w:ascii="Times New Roman" w:hAnsi="Times New Roman" w:cs="Times New Roman"/>
          <w:b/>
          <w:bCs/>
          <w:sz w:val="22"/>
          <w:szCs w:val="22"/>
        </w:rPr>
        <w:t>-mail when you get here and will look at the file together before proceeding!</w:t>
      </w:r>
    </w:p>
    <w:p w14:paraId="2F4C6304" w14:textId="207F570A" w:rsidR="00A065B7" w:rsidRDefault="00A065B7" w:rsidP="00707ABD">
      <w:pPr>
        <w:rPr>
          <w:rFonts w:ascii="Times New Roman" w:hAnsi="Times New Roman" w:cs="Times New Roman"/>
          <w:sz w:val="22"/>
          <w:szCs w:val="22"/>
        </w:rPr>
      </w:pPr>
    </w:p>
    <w:p w14:paraId="503AD227" w14:textId="7B9D12DB" w:rsidR="00A065B7" w:rsidRDefault="00A065B7" w:rsidP="00707ABD">
      <w:pPr>
        <w:rPr>
          <w:rFonts w:ascii="Times New Roman" w:hAnsi="Times New Roman" w:cs="Times New Roman"/>
          <w:sz w:val="22"/>
          <w:szCs w:val="22"/>
        </w:rPr>
      </w:pPr>
    </w:p>
    <w:p w14:paraId="53E962F4" w14:textId="3B5BD7E8" w:rsidR="00A065B7" w:rsidRDefault="00A065B7" w:rsidP="00707ABD">
      <w:pPr>
        <w:rPr>
          <w:rFonts w:ascii="Times New Roman" w:hAnsi="Times New Roman" w:cs="Times New Roman"/>
          <w:b/>
          <w:bCs/>
          <w:sz w:val="22"/>
          <w:szCs w:val="22"/>
        </w:rPr>
      </w:pPr>
      <w:r>
        <w:rPr>
          <w:rFonts w:ascii="Times New Roman" w:hAnsi="Times New Roman" w:cs="Times New Roman"/>
          <w:b/>
          <w:bCs/>
          <w:sz w:val="22"/>
          <w:szCs w:val="22"/>
        </w:rPr>
        <w:t xml:space="preserve">STEP </w:t>
      </w:r>
      <w:r w:rsidR="00F108D5">
        <w:rPr>
          <w:rFonts w:ascii="Times New Roman" w:hAnsi="Times New Roman" w:cs="Times New Roman"/>
          <w:b/>
          <w:bCs/>
          <w:sz w:val="22"/>
          <w:szCs w:val="22"/>
        </w:rPr>
        <w:t>4</w:t>
      </w:r>
      <w:r>
        <w:rPr>
          <w:rFonts w:ascii="Times New Roman" w:hAnsi="Times New Roman" w:cs="Times New Roman"/>
          <w:b/>
          <w:bCs/>
          <w:sz w:val="22"/>
          <w:szCs w:val="22"/>
        </w:rPr>
        <w:t>: DENOISING/QC WITH DADA2</w:t>
      </w:r>
    </w:p>
    <w:p w14:paraId="63AD947D" w14:textId="1526610B" w:rsidR="00A065B7" w:rsidRDefault="00A065B7" w:rsidP="00707ABD">
      <w:pPr>
        <w:rPr>
          <w:rFonts w:ascii="Times New Roman" w:hAnsi="Times New Roman" w:cs="Times New Roman"/>
          <w:b/>
          <w:bCs/>
          <w:sz w:val="22"/>
          <w:szCs w:val="22"/>
        </w:rPr>
      </w:pPr>
    </w:p>
    <w:p w14:paraId="16BB8E14" w14:textId="3E946AA9" w:rsidR="00A065B7" w:rsidRDefault="00A065B7" w:rsidP="00707ABD">
      <w:pPr>
        <w:rPr>
          <w:rFonts w:ascii="Times New Roman" w:hAnsi="Times New Roman" w:cs="Times New Roman"/>
          <w:i/>
          <w:iCs/>
          <w:sz w:val="22"/>
          <w:szCs w:val="22"/>
        </w:rPr>
      </w:pPr>
      <w:r>
        <w:rPr>
          <w:rFonts w:ascii="Times New Roman" w:hAnsi="Times New Roman" w:cs="Times New Roman"/>
          <w:i/>
          <w:iCs/>
          <w:sz w:val="22"/>
          <w:szCs w:val="22"/>
        </w:rPr>
        <w:t>Note: QIIME also provides the option of using Deblur for this step, but its more finicky and it doesn’t seem to make a difference in the biological interpretations down-</w:t>
      </w:r>
      <w:proofErr w:type="gramStart"/>
      <w:r>
        <w:rPr>
          <w:rFonts w:ascii="Times New Roman" w:hAnsi="Times New Roman" w:cs="Times New Roman"/>
          <w:i/>
          <w:iCs/>
          <w:sz w:val="22"/>
          <w:szCs w:val="22"/>
        </w:rPr>
        <w:t>stream</w:t>
      </w:r>
      <w:proofErr w:type="gramEnd"/>
      <w:r>
        <w:rPr>
          <w:rFonts w:ascii="Times New Roman" w:hAnsi="Times New Roman" w:cs="Times New Roman"/>
          <w:i/>
          <w:iCs/>
          <w:sz w:val="22"/>
          <w:szCs w:val="22"/>
        </w:rPr>
        <w:t xml:space="preserve"> so I stick with DADA2. The difference between the two lies in their error correction methods.</w:t>
      </w:r>
    </w:p>
    <w:p w14:paraId="071C75CE" w14:textId="77777777" w:rsidR="00A065B7" w:rsidRDefault="00A065B7" w:rsidP="00707ABD">
      <w:pPr>
        <w:rPr>
          <w:rFonts w:ascii="Times New Roman" w:hAnsi="Times New Roman" w:cs="Times New Roman"/>
          <w:i/>
          <w:iCs/>
          <w:sz w:val="22"/>
          <w:szCs w:val="22"/>
        </w:rPr>
      </w:pPr>
    </w:p>
    <w:p w14:paraId="7C65B078" w14:textId="5D204D9F" w:rsidR="00A065B7" w:rsidRDefault="00A065B7" w:rsidP="00707ABD">
      <w:pPr>
        <w:rPr>
          <w:rFonts w:ascii="Times New Roman" w:hAnsi="Times New Roman" w:cs="Times New Roman"/>
          <w:sz w:val="22"/>
          <w:szCs w:val="22"/>
        </w:rPr>
      </w:pPr>
      <w:r>
        <w:rPr>
          <w:rFonts w:ascii="Times New Roman" w:hAnsi="Times New Roman" w:cs="Times New Roman"/>
          <w:sz w:val="22"/>
          <w:szCs w:val="22"/>
        </w:rPr>
        <w:t>Here, we are merging paired-reads, denoising and dereplicating sequences, removing chimeras, and producing amplicon sequence vari</w:t>
      </w:r>
      <w:r w:rsidR="00F108D5">
        <w:rPr>
          <w:rFonts w:ascii="Times New Roman" w:hAnsi="Times New Roman" w:cs="Times New Roman"/>
          <w:sz w:val="22"/>
          <w:szCs w:val="22"/>
        </w:rPr>
        <w:t>a</w:t>
      </w:r>
      <w:r>
        <w:rPr>
          <w:rFonts w:ascii="Times New Roman" w:hAnsi="Times New Roman" w:cs="Times New Roman"/>
          <w:sz w:val="22"/>
          <w:szCs w:val="22"/>
        </w:rPr>
        <w:t xml:space="preserve">nts (ASVs; essentially more precise OTUs). This is where we use the values we picked from trimming (from start) and truncating (from the end) for both reads. </w:t>
      </w:r>
    </w:p>
    <w:p w14:paraId="5A7CD3CA" w14:textId="4D13537B" w:rsidR="00A065B7" w:rsidRDefault="00A065B7" w:rsidP="00707ABD">
      <w:pPr>
        <w:rPr>
          <w:rFonts w:ascii="Times New Roman" w:hAnsi="Times New Roman" w:cs="Times New Roman"/>
          <w:i/>
          <w:iCs/>
          <w:sz w:val="22"/>
          <w:szCs w:val="22"/>
        </w:rPr>
      </w:pPr>
    </w:p>
    <w:p w14:paraId="41BF09E3"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proofErr w:type="gramStart"/>
      <w:r w:rsidRPr="00DC75EB">
        <w:rPr>
          <w:rFonts w:ascii="Consolas" w:eastAsia="Times New Roman" w:hAnsi="Consolas" w:cs="Times New Roman"/>
          <w:color w:val="6A9955"/>
          <w:sz w:val="21"/>
          <w:szCs w:val="21"/>
        </w:rPr>
        <w:t>#!/</w:t>
      </w:r>
      <w:proofErr w:type="gramEnd"/>
      <w:r w:rsidRPr="00DC75EB">
        <w:rPr>
          <w:rFonts w:ascii="Consolas" w:eastAsia="Times New Roman" w:hAnsi="Consolas" w:cs="Times New Roman"/>
          <w:color w:val="6A9955"/>
          <w:sz w:val="21"/>
          <w:szCs w:val="21"/>
        </w:rPr>
        <w:t>bin/bash</w:t>
      </w:r>
    </w:p>
    <w:p w14:paraId="58EB2A45"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6A9955"/>
          <w:sz w:val="21"/>
          <w:szCs w:val="21"/>
        </w:rPr>
        <w:t>#SBATCH -t 24:00:00 -p medium --mem=250G --nodes=1 --</w:t>
      </w:r>
      <w:proofErr w:type="spellStart"/>
      <w:r w:rsidRPr="00DC75EB">
        <w:rPr>
          <w:rFonts w:ascii="Consolas" w:eastAsia="Times New Roman" w:hAnsi="Consolas" w:cs="Times New Roman"/>
          <w:color w:val="6A9955"/>
          <w:sz w:val="21"/>
          <w:szCs w:val="21"/>
        </w:rPr>
        <w:t>ntasks</w:t>
      </w:r>
      <w:proofErr w:type="spellEnd"/>
      <w:r w:rsidRPr="00DC75EB">
        <w:rPr>
          <w:rFonts w:ascii="Consolas" w:eastAsia="Times New Roman" w:hAnsi="Consolas" w:cs="Times New Roman"/>
          <w:color w:val="6A9955"/>
          <w:sz w:val="21"/>
          <w:szCs w:val="21"/>
        </w:rPr>
        <w:t>-per-node=28</w:t>
      </w:r>
    </w:p>
    <w:p w14:paraId="50C18CFB"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DCDCAA"/>
          <w:sz w:val="21"/>
          <w:szCs w:val="21"/>
        </w:rPr>
        <w:t>module</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load</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QIIME2/2023.2</w:t>
      </w:r>
    </w:p>
    <w:p w14:paraId="2C4A52F3"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p>
    <w:p w14:paraId="3A5CFEFB"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proofErr w:type="spellStart"/>
      <w:r w:rsidRPr="00DC75EB">
        <w:rPr>
          <w:rFonts w:ascii="Consolas" w:eastAsia="Times New Roman" w:hAnsi="Consolas" w:cs="Times New Roman"/>
          <w:color w:val="DCDCAA"/>
          <w:sz w:val="21"/>
          <w:szCs w:val="21"/>
        </w:rPr>
        <w:t>qiime</w:t>
      </w:r>
      <w:proofErr w:type="spellEnd"/>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dada2</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denoise-paired</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569CD6"/>
          <w:sz w:val="21"/>
          <w:szCs w:val="21"/>
        </w:rPr>
        <w:t>--</w:t>
      </w:r>
      <w:proofErr w:type="spellStart"/>
      <w:r w:rsidRPr="00DC75EB">
        <w:rPr>
          <w:rFonts w:ascii="Consolas" w:eastAsia="Times New Roman" w:hAnsi="Consolas" w:cs="Times New Roman"/>
          <w:color w:val="569CD6"/>
          <w:sz w:val="21"/>
          <w:szCs w:val="21"/>
        </w:rPr>
        <w:t>i</w:t>
      </w:r>
      <w:proofErr w:type="spellEnd"/>
      <w:r w:rsidRPr="00DC75EB">
        <w:rPr>
          <w:rFonts w:ascii="Consolas" w:eastAsia="Times New Roman" w:hAnsi="Consolas" w:cs="Times New Roman"/>
          <w:color w:val="569CD6"/>
          <w:sz w:val="21"/>
          <w:szCs w:val="21"/>
        </w:rPr>
        <w:t>-demultiplexed-seqs</w:t>
      </w:r>
      <w:r w:rsidRPr="00DC75EB">
        <w:rPr>
          <w:rFonts w:ascii="Consolas" w:eastAsia="Times New Roman" w:hAnsi="Consolas" w:cs="Times New Roman"/>
          <w:color w:val="CCCCCC"/>
          <w:sz w:val="21"/>
          <w:szCs w:val="21"/>
        </w:rPr>
        <w:t xml:space="preserve"> </w:t>
      </w:r>
      <w:commentRangeStart w:id="26"/>
      <w:r w:rsidRPr="000D225F">
        <w:rPr>
          <w:rFonts w:ascii="Consolas" w:eastAsia="Times New Roman" w:hAnsi="Consolas" w:cs="Times New Roman"/>
          <w:color w:val="CE9178"/>
          <w:sz w:val="21"/>
          <w:szCs w:val="21"/>
          <w:highlight w:val="yellow"/>
          <w:rPrChange w:id="27" w:author="Stephen Tamm" w:date="2023-06-19T07:57:00Z">
            <w:rPr>
              <w:rFonts w:ascii="Consolas" w:eastAsia="Times New Roman" w:hAnsi="Consolas" w:cs="Times New Roman"/>
              <w:color w:val="CE9178"/>
              <w:sz w:val="21"/>
              <w:szCs w:val="21"/>
            </w:rPr>
          </w:rPrChange>
        </w:rPr>
        <w:t>paired-end-</w:t>
      </w:r>
      <w:proofErr w:type="spellStart"/>
      <w:r w:rsidRPr="000D225F">
        <w:rPr>
          <w:rFonts w:ascii="Consolas" w:eastAsia="Times New Roman" w:hAnsi="Consolas" w:cs="Times New Roman"/>
          <w:color w:val="CE9178"/>
          <w:sz w:val="21"/>
          <w:szCs w:val="21"/>
          <w:highlight w:val="yellow"/>
          <w:rPrChange w:id="28" w:author="Stephen Tamm" w:date="2023-06-19T07:57:00Z">
            <w:rPr>
              <w:rFonts w:ascii="Consolas" w:eastAsia="Times New Roman" w:hAnsi="Consolas" w:cs="Times New Roman"/>
              <w:color w:val="CE9178"/>
              <w:sz w:val="21"/>
              <w:szCs w:val="21"/>
            </w:rPr>
          </w:rPrChange>
        </w:rPr>
        <w:t>demux.qza</w:t>
      </w:r>
      <w:proofErr w:type="spellEnd"/>
      <w:r w:rsidRPr="00DC75EB">
        <w:rPr>
          <w:rFonts w:ascii="Consolas" w:eastAsia="Times New Roman" w:hAnsi="Consolas" w:cs="Times New Roman"/>
          <w:color w:val="CCCCCC"/>
          <w:sz w:val="21"/>
          <w:szCs w:val="21"/>
        </w:rPr>
        <w:t xml:space="preserve"> </w:t>
      </w:r>
      <w:commentRangeEnd w:id="26"/>
      <w:r w:rsidR="00AA6B68">
        <w:rPr>
          <w:rStyle w:val="CommentReference"/>
        </w:rPr>
        <w:commentReference w:id="26"/>
      </w:r>
      <w:r w:rsidRPr="00DC75EB">
        <w:rPr>
          <w:rFonts w:ascii="Consolas" w:eastAsia="Times New Roman" w:hAnsi="Consolas" w:cs="Times New Roman"/>
          <w:color w:val="D7BA7D"/>
          <w:sz w:val="21"/>
          <w:szCs w:val="21"/>
        </w:rPr>
        <w:t>\</w:t>
      </w:r>
    </w:p>
    <w:p w14:paraId="1CAEC0B2" w14:textId="5007A5C1"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CCCCCC"/>
          <w:sz w:val="21"/>
          <w:szCs w:val="21"/>
        </w:rPr>
        <w:t>--p-</w:t>
      </w:r>
      <w:proofErr w:type="spellStart"/>
      <w:r w:rsidRPr="00DC75EB">
        <w:rPr>
          <w:rFonts w:ascii="Consolas" w:eastAsia="Times New Roman" w:hAnsi="Consolas" w:cs="Times New Roman"/>
          <w:color w:val="CCCCCC"/>
          <w:sz w:val="21"/>
          <w:szCs w:val="21"/>
        </w:rPr>
        <w:t>trunc</w:t>
      </w:r>
      <w:proofErr w:type="spellEnd"/>
      <w:r w:rsidRPr="00DC75EB">
        <w:rPr>
          <w:rFonts w:ascii="Consolas" w:eastAsia="Times New Roman" w:hAnsi="Consolas" w:cs="Times New Roman"/>
          <w:color w:val="CCCCCC"/>
          <w:sz w:val="21"/>
          <w:szCs w:val="21"/>
        </w:rPr>
        <w:t>-</w:t>
      </w:r>
      <w:proofErr w:type="spellStart"/>
      <w:r w:rsidRPr="00DC75EB">
        <w:rPr>
          <w:rFonts w:ascii="Consolas" w:eastAsia="Times New Roman" w:hAnsi="Consolas" w:cs="Times New Roman"/>
          <w:color w:val="CCCCCC"/>
          <w:sz w:val="21"/>
          <w:szCs w:val="21"/>
        </w:rPr>
        <w:t>len</w:t>
      </w:r>
      <w:proofErr w:type="spellEnd"/>
      <w:r w:rsidRPr="00DC75EB">
        <w:rPr>
          <w:rFonts w:ascii="Consolas" w:eastAsia="Times New Roman" w:hAnsi="Consolas" w:cs="Times New Roman"/>
          <w:color w:val="CCCCCC"/>
          <w:sz w:val="21"/>
          <w:szCs w:val="21"/>
        </w:rPr>
        <w:t>-f [x] -–p-trim-left-f [x] --p-</w:t>
      </w:r>
      <w:proofErr w:type="spellStart"/>
      <w:r w:rsidRPr="00DC75EB">
        <w:rPr>
          <w:rFonts w:ascii="Consolas" w:eastAsia="Times New Roman" w:hAnsi="Consolas" w:cs="Times New Roman"/>
          <w:color w:val="CCCCCC"/>
          <w:sz w:val="21"/>
          <w:szCs w:val="21"/>
        </w:rPr>
        <w:t>trunc</w:t>
      </w:r>
      <w:proofErr w:type="spellEnd"/>
      <w:r w:rsidRPr="00DC75EB">
        <w:rPr>
          <w:rFonts w:ascii="Consolas" w:eastAsia="Times New Roman" w:hAnsi="Consolas" w:cs="Times New Roman"/>
          <w:color w:val="CCCCCC"/>
          <w:sz w:val="21"/>
          <w:szCs w:val="21"/>
        </w:rPr>
        <w:t>-</w:t>
      </w:r>
      <w:proofErr w:type="spellStart"/>
      <w:r w:rsidRPr="00DC75EB">
        <w:rPr>
          <w:rFonts w:ascii="Consolas" w:eastAsia="Times New Roman" w:hAnsi="Consolas" w:cs="Times New Roman"/>
          <w:color w:val="CCCCCC"/>
          <w:sz w:val="21"/>
          <w:szCs w:val="21"/>
        </w:rPr>
        <w:t>len</w:t>
      </w:r>
      <w:proofErr w:type="spellEnd"/>
      <w:r w:rsidRPr="00DC75EB">
        <w:rPr>
          <w:rFonts w:ascii="Consolas" w:eastAsia="Times New Roman" w:hAnsi="Consolas" w:cs="Times New Roman"/>
          <w:color w:val="CCCCCC"/>
          <w:sz w:val="21"/>
          <w:szCs w:val="21"/>
        </w:rPr>
        <w:t xml:space="preserve">-r [x] </w:t>
      </w:r>
      <w:commentRangeStart w:id="29"/>
      <w:r w:rsidRPr="000D225F">
        <w:rPr>
          <w:rFonts w:ascii="Consolas" w:eastAsia="Times New Roman" w:hAnsi="Consolas" w:cs="Times New Roman"/>
          <w:color w:val="CCCCCC"/>
          <w:sz w:val="21"/>
          <w:szCs w:val="21"/>
          <w:highlight w:val="yellow"/>
          <w:rPrChange w:id="30" w:author="Stephen Tamm" w:date="2023-06-19T07:57:00Z">
            <w:rPr>
              <w:rFonts w:ascii="Consolas" w:eastAsia="Times New Roman" w:hAnsi="Consolas" w:cs="Times New Roman"/>
              <w:color w:val="CCCCCC"/>
              <w:sz w:val="21"/>
              <w:szCs w:val="21"/>
            </w:rPr>
          </w:rPrChange>
        </w:rPr>
        <w:t>–</w:t>
      </w:r>
      <w:ins w:id="31" w:author="Stephen Tamm" w:date="2023-06-19T07:57:00Z">
        <w:r w:rsidR="000D225F" w:rsidRPr="000D225F">
          <w:rPr>
            <w:rFonts w:ascii="Consolas" w:eastAsia="Times New Roman" w:hAnsi="Consolas" w:cs="Times New Roman"/>
            <w:color w:val="CCCCCC"/>
            <w:sz w:val="21"/>
            <w:szCs w:val="21"/>
            <w:highlight w:val="yellow"/>
            <w:rPrChange w:id="32" w:author="Stephen Tamm" w:date="2023-06-19T07:57:00Z">
              <w:rPr>
                <w:rFonts w:ascii="Consolas" w:eastAsia="Times New Roman" w:hAnsi="Consolas" w:cs="Times New Roman"/>
                <w:color w:val="CCCCCC"/>
                <w:sz w:val="21"/>
                <w:szCs w:val="21"/>
              </w:rPr>
            </w:rPrChange>
          </w:rPr>
          <w:t>-</w:t>
        </w:r>
      </w:ins>
      <w:commentRangeEnd w:id="29"/>
      <w:ins w:id="33" w:author="Stephen Tamm" w:date="2023-06-19T08:00:00Z">
        <w:r w:rsidR="004B6085">
          <w:rPr>
            <w:rStyle w:val="CommentReference"/>
          </w:rPr>
          <w:commentReference w:id="29"/>
        </w:r>
      </w:ins>
      <w:r w:rsidRPr="000D225F">
        <w:rPr>
          <w:rFonts w:ascii="Consolas" w:eastAsia="Times New Roman" w:hAnsi="Consolas" w:cs="Times New Roman"/>
          <w:color w:val="CCCCCC"/>
          <w:sz w:val="21"/>
          <w:szCs w:val="21"/>
          <w:highlight w:val="yellow"/>
          <w:rPrChange w:id="34" w:author="Stephen Tamm" w:date="2023-06-19T07:57:00Z">
            <w:rPr>
              <w:rFonts w:ascii="Consolas" w:eastAsia="Times New Roman" w:hAnsi="Consolas" w:cs="Times New Roman"/>
              <w:color w:val="CCCCCC"/>
              <w:sz w:val="21"/>
              <w:szCs w:val="21"/>
            </w:rPr>
          </w:rPrChange>
        </w:rPr>
        <w:t>p-trim-left-r</w:t>
      </w:r>
      <w:r w:rsidRPr="00DC75EB">
        <w:rPr>
          <w:rFonts w:ascii="Consolas" w:eastAsia="Times New Roman" w:hAnsi="Consolas" w:cs="Times New Roman"/>
          <w:color w:val="CCCCCC"/>
          <w:sz w:val="21"/>
          <w:szCs w:val="21"/>
        </w:rPr>
        <w:t xml:space="preserve"> [x]\</w:t>
      </w:r>
    </w:p>
    <w:p w14:paraId="77233A83"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DCDCAA"/>
          <w:sz w:val="21"/>
          <w:szCs w:val="21"/>
        </w:rPr>
        <w:t>--p-n-threads</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B5CEA8"/>
          <w:sz w:val="21"/>
          <w:szCs w:val="21"/>
        </w:rPr>
        <w:t>28</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569CD6"/>
          <w:sz w:val="21"/>
          <w:szCs w:val="21"/>
        </w:rPr>
        <w:t>--o-table</w:t>
      </w:r>
      <w:r w:rsidRPr="00DC75EB">
        <w:rPr>
          <w:rFonts w:ascii="Consolas" w:eastAsia="Times New Roman" w:hAnsi="Consolas" w:cs="Times New Roman"/>
          <w:color w:val="CCCCCC"/>
          <w:sz w:val="21"/>
          <w:szCs w:val="21"/>
        </w:rPr>
        <w:t xml:space="preserve"> </w:t>
      </w:r>
      <w:proofErr w:type="spellStart"/>
      <w:r w:rsidRPr="00DC75EB">
        <w:rPr>
          <w:rFonts w:ascii="Consolas" w:eastAsia="Times New Roman" w:hAnsi="Consolas" w:cs="Times New Roman"/>
          <w:color w:val="CE9178"/>
          <w:sz w:val="21"/>
          <w:szCs w:val="21"/>
        </w:rPr>
        <w:t>table.qza</w:t>
      </w:r>
      <w:proofErr w:type="spellEnd"/>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D7BA7D"/>
          <w:sz w:val="21"/>
          <w:szCs w:val="21"/>
        </w:rPr>
        <w:t xml:space="preserve">\ </w:t>
      </w:r>
      <w:r w:rsidRPr="00DC75EB">
        <w:rPr>
          <w:rFonts w:ascii="Consolas" w:eastAsia="Times New Roman" w:hAnsi="Consolas" w:cs="Times New Roman"/>
          <w:color w:val="CE9178"/>
          <w:sz w:val="21"/>
          <w:szCs w:val="21"/>
        </w:rPr>
        <w:t>--o-representative-sequences</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rep-</w:t>
      </w:r>
      <w:proofErr w:type="spellStart"/>
      <w:r w:rsidRPr="00DC75EB">
        <w:rPr>
          <w:rFonts w:ascii="Consolas" w:eastAsia="Times New Roman" w:hAnsi="Consolas" w:cs="Times New Roman"/>
          <w:color w:val="CE9178"/>
          <w:sz w:val="21"/>
          <w:szCs w:val="21"/>
        </w:rPr>
        <w:t>seqs.qza</w:t>
      </w:r>
      <w:proofErr w:type="spellEnd"/>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D7BA7D"/>
          <w:sz w:val="21"/>
          <w:szCs w:val="21"/>
        </w:rPr>
        <w:t>\</w:t>
      </w:r>
    </w:p>
    <w:p w14:paraId="6AC1D6C7" w14:textId="6A4712BF" w:rsidR="00A065B7"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CCCCCC"/>
          <w:sz w:val="21"/>
          <w:szCs w:val="21"/>
        </w:rPr>
        <w:t>--output-</w:t>
      </w:r>
      <w:proofErr w:type="spellStart"/>
      <w:r w:rsidRPr="00DC75EB">
        <w:rPr>
          <w:rFonts w:ascii="Consolas" w:eastAsia="Times New Roman" w:hAnsi="Consolas" w:cs="Times New Roman"/>
          <w:color w:val="CCCCCC"/>
          <w:sz w:val="21"/>
          <w:szCs w:val="21"/>
        </w:rPr>
        <w:t>dir</w:t>
      </w:r>
      <w:proofErr w:type="spellEnd"/>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DADA2</w:t>
      </w:r>
    </w:p>
    <w:p w14:paraId="1DC8FBA9" w14:textId="77777777" w:rsidR="00DC75EB" w:rsidRDefault="00DC75EB" w:rsidP="00A065B7">
      <w:pPr>
        <w:rPr>
          <w:rFonts w:ascii="Times New Roman" w:hAnsi="Times New Roman" w:cs="Times New Roman"/>
          <w:sz w:val="22"/>
          <w:szCs w:val="22"/>
        </w:rPr>
      </w:pPr>
    </w:p>
    <w:p w14:paraId="000A7378" w14:textId="50BDB1F9" w:rsidR="00303491" w:rsidRDefault="007F5DD1" w:rsidP="00A065B7">
      <w:pPr>
        <w:rPr>
          <w:rFonts w:ascii="Times New Roman" w:hAnsi="Times New Roman" w:cs="Times New Roman"/>
          <w:sz w:val="22"/>
          <w:szCs w:val="22"/>
        </w:rPr>
      </w:pPr>
      <w:r>
        <w:rPr>
          <w:rFonts w:ascii="Times New Roman" w:hAnsi="Times New Roman" w:cs="Times New Roman"/>
          <w:sz w:val="22"/>
          <w:szCs w:val="22"/>
        </w:rPr>
        <w:t>You’ll need to insert the proper trim and truncate lengths.</w:t>
      </w:r>
      <w:r w:rsidR="00A065B7">
        <w:rPr>
          <w:rFonts w:ascii="Times New Roman" w:hAnsi="Times New Roman" w:cs="Times New Roman"/>
          <w:sz w:val="22"/>
          <w:szCs w:val="22"/>
        </w:rPr>
        <w:t xml:space="preserve"> </w:t>
      </w:r>
      <w:r w:rsidR="00303491">
        <w:rPr>
          <w:rFonts w:ascii="Times New Roman" w:hAnsi="Times New Roman" w:cs="Times New Roman"/>
          <w:sz w:val="22"/>
          <w:szCs w:val="22"/>
        </w:rPr>
        <w:t xml:space="preserve">The --p-n-threads’ flag is telling QIIME </w:t>
      </w:r>
      <w:r>
        <w:rPr>
          <w:rFonts w:ascii="Times New Roman" w:hAnsi="Times New Roman" w:cs="Times New Roman"/>
          <w:sz w:val="22"/>
          <w:szCs w:val="22"/>
        </w:rPr>
        <w:t xml:space="preserve">how </w:t>
      </w:r>
      <w:r w:rsidR="00303491">
        <w:rPr>
          <w:rFonts w:ascii="Times New Roman" w:hAnsi="Times New Roman" w:cs="Times New Roman"/>
          <w:sz w:val="22"/>
          <w:szCs w:val="22"/>
        </w:rPr>
        <w:t xml:space="preserve">many threads </w:t>
      </w:r>
      <w:r>
        <w:rPr>
          <w:rFonts w:ascii="Times New Roman" w:hAnsi="Times New Roman" w:cs="Times New Roman"/>
          <w:sz w:val="22"/>
          <w:szCs w:val="22"/>
        </w:rPr>
        <w:t>to use</w:t>
      </w:r>
      <w:r w:rsidR="00303491">
        <w:rPr>
          <w:rFonts w:ascii="Times New Roman" w:hAnsi="Times New Roman" w:cs="Times New Roman"/>
          <w:sz w:val="22"/>
          <w:szCs w:val="22"/>
        </w:rPr>
        <w:t xml:space="preserve">. You can pick a number here, but 0 means use all available. Threads are another way of saying CPUs, and </w:t>
      </w:r>
      <w:r>
        <w:rPr>
          <w:rFonts w:ascii="Times New Roman" w:hAnsi="Times New Roman" w:cs="Times New Roman"/>
          <w:sz w:val="22"/>
          <w:szCs w:val="22"/>
        </w:rPr>
        <w:t>I suggest using 28 for the HPRC and the number of samples here.</w:t>
      </w:r>
    </w:p>
    <w:p w14:paraId="0FEFC475" w14:textId="77777777" w:rsidR="00303491" w:rsidRDefault="00303491" w:rsidP="00A065B7">
      <w:pPr>
        <w:rPr>
          <w:rFonts w:ascii="Times New Roman" w:hAnsi="Times New Roman" w:cs="Times New Roman"/>
          <w:sz w:val="22"/>
          <w:szCs w:val="22"/>
        </w:rPr>
      </w:pPr>
    </w:p>
    <w:p w14:paraId="694049E1" w14:textId="052D3A64" w:rsidR="00A065B7" w:rsidRDefault="00A065B7" w:rsidP="00A065B7">
      <w:pPr>
        <w:rPr>
          <w:rFonts w:ascii="Times New Roman" w:hAnsi="Times New Roman" w:cs="Times New Roman"/>
          <w:sz w:val="22"/>
          <w:szCs w:val="22"/>
        </w:rPr>
      </w:pPr>
      <w:r>
        <w:rPr>
          <w:rFonts w:ascii="Times New Roman" w:hAnsi="Times New Roman" w:cs="Times New Roman"/>
          <w:sz w:val="22"/>
          <w:szCs w:val="22"/>
        </w:rPr>
        <w:t>This will output the ASV</w:t>
      </w:r>
      <w:r w:rsidR="007F5DD1">
        <w:rPr>
          <w:rFonts w:ascii="Times New Roman" w:hAnsi="Times New Roman" w:cs="Times New Roman"/>
          <w:sz w:val="22"/>
          <w:szCs w:val="22"/>
        </w:rPr>
        <w:t xml:space="preserve"> </w:t>
      </w:r>
      <w:r>
        <w:rPr>
          <w:rFonts w:ascii="Times New Roman" w:hAnsi="Times New Roman" w:cs="Times New Roman"/>
          <w:sz w:val="22"/>
          <w:szCs w:val="22"/>
        </w:rPr>
        <w:t>table (</w:t>
      </w:r>
      <w:proofErr w:type="spellStart"/>
      <w:r>
        <w:rPr>
          <w:rFonts w:ascii="Times New Roman" w:hAnsi="Times New Roman" w:cs="Times New Roman"/>
          <w:sz w:val="22"/>
          <w:szCs w:val="22"/>
        </w:rPr>
        <w:t>table.qza</w:t>
      </w:r>
      <w:proofErr w:type="spellEnd"/>
      <w:r>
        <w:rPr>
          <w:rFonts w:ascii="Times New Roman" w:hAnsi="Times New Roman" w:cs="Times New Roman"/>
          <w:sz w:val="22"/>
          <w:szCs w:val="22"/>
        </w:rPr>
        <w:t>), and rep-</w:t>
      </w:r>
      <w:proofErr w:type="spellStart"/>
      <w:r>
        <w:rPr>
          <w:rFonts w:ascii="Times New Roman" w:hAnsi="Times New Roman" w:cs="Times New Roman"/>
          <w:sz w:val="22"/>
          <w:szCs w:val="22"/>
        </w:rPr>
        <w:t>seqs.qza</w:t>
      </w:r>
      <w:proofErr w:type="spellEnd"/>
      <w:r>
        <w:rPr>
          <w:rFonts w:ascii="Times New Roman" w:hAnsi="Times New Roman" w:cs="Times New Roman"/>
          <w:sz w:val="22"/>
          <w:szCs w:val="22"/>
        </w:rPr>
        <w:t>, which contains a representative sequence for each ASV. The created DADA2 directory contains error correction stats.</w:t>
      </w:r>
    </w:p>
    <w:p w14:paraId="56D325C8" w14:textId="0056C59E" w:rsidR="00256340" w:rsidRDefault="00256340" w:rsidP="00A065B7">
      <w:pPr>
        <w:rPr>
          <w:rFonts w:ascii="Times New Roman" w:hAnsi="Times New Roman" w:cs="Times New Roman"/>
          <w:sz w:val="22"/>
          <w:szCs w:val="22"/>
        </w:rPr>
      </w:pPr>
    </w:p>
    <w:p w14:paraId="1659B01A" w14:textId="77777777" w:rsidR="003553C2" w:rsidRDefault="003553C2" w:rsidP="008A5863">
      <w:pPr>
        <w:rPr>
          <w:rFonts w:ascii="Times New Roman" w:hAnsi="Times New Roman" w:cs="Times New Roman"/>
          <w:b/>
          <w:bCs/>
          <w:sz w:val="22"/>
          <w:szCs w:val="22"/>
        </w:rPr>
      </w:pPr>
    </w:p>
    <w:p w14:paraId="7949D807" w14:textId="71658585" w:rsidR="00606F32" w:rsidRDefault="00606F32" w:rsidP="008A5863">
      <w:pPr>
        <w:rPr>
          <w:rFonts w:ascii="Times New Roman" w:hAnsi="Times New Roman" w:cs="Times New Roman"/>
          <w:sz w:val="22"/>
          <w:szCs w:val="22"/>
        </w:rPr>
      </w:pPr>
      <w:r>
        <w:rPr>
          <w:rFonts w:ascii="Times New Roman" w:hAnsi="Times New Roman" w:cs="Times New Roman"/>
          <w:b/>
          <w:bCs/>
          <w:sz w:val="22"/>
          <w:szCs w:val="22"/>
        </w:rPr>
        <w:t xml:space="preserve">STEP </w:t>
      </w:r>
      <w:r w:rsidR="00F108D5">
        <w:rPr>
          <w:rFonts w:ascii="Times New Roman" w:hAnsi="Times New Roman" w:cs="Times New Roman"/>
          <w:b/>
          <w:bCs/>
          <w:sz w:val="22"/>
          <w:szCs w:val="22"/>
        </w:rPr>
        <w:t>5</w:t>
      </w:r>
      <w:r>
        <w:rPr>
          <w:rFonts w:ascii="Times New Roman" w:hAnsi="Times New Roman" w:cs="Times New Roman"/>
          <w:b/>
          <w:bCs/>
          <w:sz w:val="22"/>
          <w:szCs w:val="22"/>
        </w:rPr>
        <w:t>: CLASSIFICATION OF ASVs</w:t>
      </w:r>
    </w:p>
    <w:p w14:paraId="1CA332D9" w14:textId="3BE26D3F" w:rsidR="00606F32" w:rsidRDefault="00606F32" w:rsidP="008A5863">
      <w:pPr>
        <w:rPr>
          <w:rFonts w:ascii="Times New Roman" w:hAnsi="Times New Roman" w:cs="Times New Roman"/>
          <w:sz w:val="22"/>
          <w:szCs w:val="22"/>
        </w:rPr>
      </w:pPr>
    </w:p>
    <w:p w14:paraId="7885EF7D" w14:textId="5547A85E" w:rsidR="00606F32" w:rsidRDefault="00606F32" w:rsidP="008A5863">
      <w:pPr>
        <w:rPr>
          <w:rFonts w:ascii="Times New Roman" w:hAnsi="Times New Roman" w:cs="Times New Roman"/>
          <w:sz w:val="22"/>
          <w:szCs w:val="22"/>
        </w:rPr>
      </w:pPr>
      <w:r>
        <w:rPr>
          <w:rFonts w:ascii="Times New Roman" w:hAnsi="Times New Roman" w:cs="Times New Roman"/>
          <w:sz w:val="22"/>
          <w:szCs w:val="22"/>
        </w:rPr>
        <w:t>There are additional steps to classification if you haven’t already trained a classif</w:t>
      </w:r>
      <w:r w:rsidR="00F108D5">
        <w:rPr>
          <w:rFonts w:ascii="Times New Roman" w:hAnsi="Times New Roman" w:cs="Times New Roman"/>
          <w:sz w:val="22"/>
          <w:szCs w:val="22"/>
        </w:rPr>
        <w:t>i</w:t>
      </w:r>
      <w:r>
        <w:rPr>
          <w:rFonts w:ascii="Times New Roman" w:hAnsi="Times New Roman" w:cs="Times New Roman"/>
          <w:sz w:val="22"/>
          <w:szCs w:val="22"/>
        </w:rPr>
        <w:t xml:space="preserve">er, but I’ve got </w:t>
      </w:r>
      <w:del w:id="35" w:author="Stephen Tamm" w:date="2023-06-19T08:03:00Z">
        <w:r w:rsidDel="00D21C78">
          <w:rPr>
            <w:rFonts w:ascii="Times New Roman" w:hAnsi="Times New Roman" w:cs="Times New Roman"/>
            <w:sz w:val="22"/>
            <w:szCs w:val="22"/>
          </w:rPr>
          <w:delText xml:space="preserve">the </w:delText>
        </w:r>
      </w:del>
      <w:r w:rsidR="00F108D5">
        <w:rPr>
          <w:rFonts w:ascii="Times New Roman" w:hAnsi="Times New Roman" w:cs="Times New Roman"/>
          <w:sz w:val="22"/>
          <w:szCs w:val="22"/>
        </w:rPr>
        <w:t xml:space="preserve">both a </w:t>
      </w:r>
      <w:proofErr w:type="spellStart"/>
      <w:r w:rsidR="00F108D5">
        <w:rPr>
          <w:rFonts w:ascii="Times New Roman" w:hAnsi="Times New Roman" w:cs="Times New Roman"/>
          <w:sz w:val="22"/>
          <w:szCs w:val="22"/>
        </w:rPr>
        <w:t>Greengenes</w:t>
      </w:r>
      <w:proofErr w:type="spellEnd"/>
      <w:r w:rsidR="00F108D5">
        <w:rPr>
          <w:rFonts w:ascii="Times New Roman" w:hAnsi="Times New Roman" w:cs="Times New Roman"/>
          <w:sz w:val="22"/>
          <w:szCs w:val="22"/>
        </w:rPr>
        <w:t xml:space="preserve"> and SILVA132</w:t>
      </w:r>
      <w:r>
        <w:rPr>
          <w:rFonts w:ascii="Times New Roman" w:hAnsi="Times New Roman" w:cs="Times New Roman"/>
          <w:sz w:val="22"/>
          <w:szCs w:val="22"/>
        </w:rPr>
        <w:t xml:space="preserve"> release ready to go for use with </w:t>
      </w:r>
      <w:r w:rsidR="00F108D5">
        <w:rPr>
          <w:rFonts w:ascii="Times New Roman" w:hAnsi="Times New Roman" w:cs="Times New Roman"/>
          <w:sz w:val="22"/>
          <w:szCs w:val="22"/>
        </w:rPr>
        <w:t xml:space="preserve">our </w:t>
      </w:r>
      <w:r w:rsidR="00953338">
        <w:rPr>
          <w:rFonts w:ascii="Times New Roman" w:hAnsi="Times New Roman" w:cs="Times New Roman"/>
          <w:sz w:val="22"/>
          <w:szCs w:val="22"/>
        </w:rPr>
        <w:t xml:space="preserve">lab’s </w:t>
      </w:r>
      <w:r>
        <w:rPr>
          <w:rFonts w:ascii="Times New Roman" w:hAnsi="Times New Roman" w:cs="Times New Roman"/>
          <w:sz w:val="22"/>
          <w:szCs w:val="22"/>
        </w:rPr>
        <w:t>primer pair</w:t>
      </w:r>
      <w:r w:rsidR="00F108D5">
        <w:rPr>
          <w:rFonts w:ascii="Times New Roman" w:hAnsi="Times New Roman" w:cs="Times New Roman"/>
          <w:sz w:val="22"/>
          <w:szCs w:val="22"/>
        </w:rPr>
        <w:t xml:space="preserve"> (341/785)</w:t>
      </w:r>
      <w:r>
        <w:rPr>
          <w:rFonts w:ascii="Times New Roman" w:hAnsi="Times New Roman" w:cs="Times New Roman"/>
          <w:sz w:val="22"/>
          <w:szCs w:val="22"/>
        </w:rPr>
        <w:t xml:space="preserve">. For training a new classifier follow the steps listed here: </w:t>
      </w:r>
      <w:hyperlink r:id="rId12" w:history="1">
        <w:r w:rsidRPr="002A71A7">
          <w:rPr>
            <w:rStyle w:val="Hyperlink"/>
            <w:rFonts w:ascii="Times New Roman" w:hAnsi="Times New Roman" w:cs="Times New Roman"/>
            <w:sz w:val="22"/>
            <w:szCs w:val="22"/>
          </w:rPr>
          <w:t>https://docs.qiime2.org/2019.7/tutorials/feature-classifier/</w:t>
        </w:r>
      </w:hyperlink>
    </w:p>
    <w:p w14:paraId="46210C61" w14:textId="16AD63C1" w:rsidR="00606F32" w:rsidRDefault="00606F32" w:rsidP="008A5863">
      <w:pPr>
        <w:rPr>
          <w:rFonts w:ascii="Times New Roman" w:hAnsi="Times New Roman" w:cs="Times New Roman"/>
          <w:sz w:val="22"/>
          <w:szCs w:val="22"/>
        </w:rPr>
      </w:pPr>
    </w:p>
    <w:p w14:paraId="776F968E" w14:textId="3543B1BA" w:rsidR="00F108D5" w:rsidRDefault="00606F32" w:rsidP="00953338">
      <w:pPr>
        <w:rPr>
          <w:rFonts w:ascii="Times New Roman" w:hAnsi="Times New Roman" w:cs="Times New Roman"/>
          <w:sz w:val="22"/>
          <w:szCs w:val="22"/>
        </w:rPr>
      </w:pPr>
      <w:r>
        <w:rPr>
          <w:rFonts w:ascii="Times New Roman" w:hAnsi="Times New Roman" w:cs="Times New Roman"/>
          <w:sz w:val="22"/>
          <w:szCs w:val="22"/>
        </w:rPr>
        <w:t xml:space="preserve">Additionally, I can </w:t>
      </w:r>
      <w:r w:rsidR="00F108D5">
        <w:rPr>
          <w:rFonts w:ascii="Times New Roman" w:hAnsi="Times New Roman" w:cs="Times New Roman"/>
          <w:sz w:val="22"/>
          <w:szCs w:val="22"/>
        </w:rPr>
        <w:t>give you</w:t>
      </w:r>
      <w:r>
        <w:rPr>
          <w:rFonts w:ascii="Times New Roman" w:hAnsi="Times New Roman" w:cs="Times New Roman"/>
          <w:sz w:val="22"/>
          <w:szCs w:val="22"/>
        </w:rPr>
        <w:t xml:space="preserve"> the steps I used to make the classifier used here. The steps involve download</w:t>
      </w:r>
      <w:ins w:id="36" w:author="Stephen Tamm" w:date="2023-06-19T08:09:00Z">
        <w:r w:rsidR="00195406">
          <w:rPr>
            <w:rFonts w:ascii="Times New Roman" w:hAnsi="Times New Roman" w:cs="Times New Roman"/>
            <w:sz w:val="22"/>
            <w:szCs w:val="22"/>
          </w:rPr>
          <w:t>ing</w:t>
        </w:r>
      </w:ins>
      <w:r>
        <w:rPr>
          <w:rFonts w:ascii="Times New Roman" w:hAnsi="Times New Roman" w:cs="Times New Roman"/>
          <w:sz w:val="22"/>
          <w:szCs w:val="22"/>
        </w:rPr>
        <w:t xml:space="preserve"> the database you want to use, trimming to the region you’re interested in</w:t>
      </w:r>
      <w:r w:rsidR="00F108D5">
        <w:rPr>
          <w:rFonts w:ascii="Times New Roman" w:hAnsi="Times New Roman" w:cs="Times New Roman"/>
          <w:sz w:val="22"/>
          <w:szCs w:val="22"/>
        </w:rPr>
        <w:t xml:space="preserve"> with your primer pair</w:t>
      </w:r>
      <w:r>
        <w:rPr>
          <w:rFonts w:ascii="Times New Roman" w:hAnsi="Times New Roman" w:cs="Times New Roman"/>
          <w:sz w:val="22"/>
          <w:szCs w:val="22"/>
        </w:rPr>
        <w:t xml:space="preserve">, then training a Naïve Bayes classifier using our target region and reference taxonomy. This produces the </w:t>
      </w:r>
      <w:r>
        <w:rPr>
          <w:rFonts w:ascii="Times New Roman" w:hAnsi="Times New Roman" w:cs="Times New Roman"/>
          <w:sz w:val="22"/>
          <w:szCs w:val="22"/>
        </w:rPr>
        <w:lastRenderedPageBreak/>
        <w:t>‘</w:t>
      </w:r>
      <w:proofErr w:type="spellStart"/>
      <w:r>
        <w:rPr>
          <w:rFonts w:ascii="Times New Roman" w:hAnsi="Times New Roman" w:cs="Times New Roman"/>
          <w:sz w:val="22"/>
          <w:szCs w:val="22"/>
        </w:rPr>
        <w:t>classifier.qza</w:t>
      </w:r>
      <w:proofErr w:type="spellEnd"/>
      <w:r>
        <w:rPr>
          <w:rFonts w:ascii="Times New Roman" w:hAnsi="Times New Roman" w:cs="Times New Roman"/>
          <w:sz w:val="22"/>
          <w:szCs w:val="22"/>
        </w:rPr>
        <w:t>’ artifact we’re going to use here</w:t>
      </w:r>
      <w:r w:rsidR="00E67280">
        <w:rPr>
          <w:rFonts w:ascii="Times New Roman" w:hAnsi="Times New Roman" w:cs="Times New Roman"/>
          <w:sz w:val="22"/>
          <w:szCs w:val="22"/>
        </w:rPr>
        <w:t xml:space="preserve">. </w:t>
      </w:r>
      <w:r w:rsidR="007F5DD1" w:rsidRPr="00B238B8">
        <w:rPr>
          <w:rFonts w:ascii="Times New Roman" w:hAnsi="Times New Roman" w:cs="Times New Roman"/>
          <w:sz w:val="22"/>
          <w:szCs w:val="22"/>
          <w:highlight w:val="yellow"/>
          <w:rPrChange w:id="37" w:author="Stephen Tamm" w:date="2023-06-19T15:28:00Z">
            <w:rPr>
              <w:rFonts w:ascii="Times New Roman" w:hAnsi="Times New Roman" w:cs="Times New Roman"/>
              <w:sz w:val="22"/>
              <w:szCs w:val="22"/>
            </w:rPr>
          </w:rPrChange>
        </w:rPr>
        <w:t>The path given in the script below will not work on the HPRC, so I’ll give you a new one.</w:t>
      </w:r>
    </w:p>
    <w:p w14:paraId="18B43B58" w14:textId="23BC39C7" w:rsidR="00953338" w:rsidRDefault="00953338" w:rsidP="00953338">
      <w:pPr>
        <w:rPr>
          <w:rFonts w:ascii="Times New Roman" w:hAnsi="Times New Roman" w:cs="Times New Roman"/>
          <w:sz w:val="22"/>
          <w:szCs w:val="22"/>
        </w:rPr>
      </w:pPr>
    </w:p>
    <w:p w14:paraId="070156F2" w14:textId="77777777" w:rsidR="007F5DD1" w:rsidRDefault="007F5DD1" w:rsidP="00953338">
      <w:pPr>
        <w:rPr>
          <w:rFonts w:ascii="Times New Roman" w:hAnsi="Times New Roman" w:cs="Times New Roman"/>
          <w:sz w:val="22"/>
          <w:szCs w:val="22"/>
        </w:rPr>
      </w:pPr>
    </w:p>
    <w:p w14:paraId="474B4570" w14:textId="3B18D411" w:rsidR="00953338" w:rsidRPr="00953338" w:rsidRDefault="00953338" w:rsidP="00953338">
      <w:pPr>
        <w:jc w:val="center"/>
        <w:rPr>
          <w:rFonts w:ascii="Consolas" w:hAnsi="Consolas" w:cs="Consolas"/>
          <w:b/>
          <w:bCs/>
          <w:sz w:val="22"/>
          <w:szCs w:val="22"/>
        </w:rPr>
      </w:pPr>
      <w:r w:rsidRPr="00494EA6">
        <w:rPr>
          <w:rFonts w:ascii="Times New Roman" w:hAnsi="Times New Roman" w:cs="Times New Roman"/>
          <w:b/>
          <w:bCs/>
          <w:sz w:val="22"/>
          <w:szCs w:val="22"/>
          <w:highlight w:val="yellow"/>
          <w:rPrChange w:id="38" w:author="Stephen Tamm" w:date="2023-06-19T15:47:00Z">
            <w:rPr>
              <w:rFonts w:ascii="Times New Roman" w:hAnsi="Times New Roman" w:cs="Times New Roman"/>
              <w:b/>
              <w:bCs/>
              <w:sz w:val="22"/>
              <w:szCs w:val="22"/>
            </w:rPr>
          </w:rPrChange>
        </w:rPr>
        <w:t>IF YOU GET HERE BEFORE I SEND YOU A CLASSIF</w:t>
      </w:r>
      <w:r w:rsidR="00911E24" w:rsidRPr="00494EA6">
        <w:rPr>
          <w:rFonts w:ascii="Times New Roman" w:hAnsi="Times New Roman" w:cs="Times New Roman"/>
          <w:b/>
          <w:bCs/>
          <w:sz w:val="22"/>
          <w:szCs w:val="22"/>
          <w:highlight w:val="yellow"/>
          <w:rPrChange w:id="39" w:author="Stephen Tamm" w:date="2023-06-19T15:47:00Z">
            <w:rPr>
              <w:rFonts w:ascii="Times New Roman" w:hAnsi="Times New Roman" w:cs="Times New Roman"/>
              <w:b/>
              <w:bCs/>
              <w:sz w:val="22"/>
              <w:szCs w:val="22"/>
            </w:rPr>
          </w:rPrChange>
        </w:rPr>
        <w:t>IER</w:t>
      </w:r>
      <w:r w:rsidRPr="00494EA6">
        <w:rPr>
          <w:rFonts w:ascii="Times New Roman" w:hAnsi="Times New Roman" w:cs="Times New Roman"/>
          <w:b/>
          <w:bCs/>
          <w:sz w:val="22"/>
          <w:szCs w:val="22"/>
          <w:highlight w:val="yellow"/>
          <w:rPrChange w:id="40" w:author="Stephen Tamm" w:date="2023-06-19T15:47:00Z">
            <w:rPr>
              <w:rFonts w:ascii="Times New Roman" w:hAnsi="Times New Roman" w:cs="Times New Roman"/>
              <w:b/>
              <w:bCs/>
              <w:sz w:val="22"/>
              <w:szCs w:val="22"/>
            </w:rPr>
          </w:rPrChange>
        </w:rPr>
        <w:t xml:space="preserve"> LET ME KNOW (IT WONT WORK WITHOUT ONE)!!!</w:t>
      </w:r>
    </w:p>
    <w:p w14:paraId="75CD65F1" w14:textId="77777777" w:rsidR="00F108D5" w:rsidRDefault="00F108D5" w:rsidP="008A5863">
      <w:pPr>
        <w:rPr>
          <w:rFonts w:ascii="Times New Roman" w:hAnsi="Times New Roman" w:cs="Times New Roman"/>
          <w:sz w:val="22"/>
          <w:szCs w:val="22"/>
        </w:rPr>
      </w:pPr>
    </w:p>
    <w:p w14:paraId="3D1977E4" w14:textId="77777777" w:rsidR="00953338" w:rsidRDefault="00953338" w:rsidP="008A5863">
      <w:pPr>
        <w:rPr>
          <w:rFonts w:ascii="Times New Roman" w:hAnsi="Times New Roman" w:cs="Times New Roman"/>
          <w:sz w:val="22"/>
          <w:szCs w:val="22"/>
        </w:rPr>
      </w:pPr>
    </w:p>
    <w:p w14:paraId="14D8929F" w14:textId="5AB24AFC" w:rsidR="00606F32" w:rsidRDefault="00F108D5" w:rsidP="008A5863">
      <w:pPr>
        <w:rPr>
          <w:rFonts w:ascii="Times New Roman" w:hAnsi="Times New Roman" w:cs="Times New Roman"/>
          <w:sz w:val="22"/>
          <w:szCs w:val="22"/>
        </w:rPr>
      </w:pPr>
      <w:r>
        <w:rPr>
          <w:rFonts w:ascii="Times New Roman" w:hAnsi="Times New Roman" w:cs="Times New Roman"/>
          <w:sz w:val="22"/>
          <w:szCs w:val="22"/>
        </w:rPr>
        <w:t xml:space="preserve">To assign taxonomy </w:t>
      </w:r>
      <w:r w:rsidR="00953338">
        <w:rPr>
          <w:rFonts w:ascii="Times New Roman" w:hAnsi="Times New Roman" w:cs="Times New Roman"/>
          <w:sz w:val="22"/>
          <w:szCs w:val="22"/>
        </w:rPr>
        <w:t xml:space="preserve">run </w:t>
      </w:r>
      <w:r>
        <w:rPr>
          <w:rFonts w:ascii="Times New Roman" w:hAnsi="Times New Roman" w:cs="Times New Roman"/>
          <w:sz w:val="22"/>
          <w:szCs w:val="22"/>
        </w:rPr>
        <w:t>the following</w:t>
      </w:r>
      <w:r w:rsidR="00E67280">
        <w:rPr>
          <w:rFonts w:ascii="Times New Roman" w:hAnsi="Times New Roman" w:cs="Times New Roman"/>
          <w:sz w:val="22"/>
          <w:szCs w:val="22"/>
        </w:rPr>
        <w:t xml:space="preserve"> </w:t>
      </w:r>
      <w:r w:rsidR="00E67280" w:rsidRPr="00E67280">
        <w:rPr>
          <w:rFonts w:ascii="Consolas" w:hAnsi="Consolas" w:cs="Consolas"/>
          <w:sz w:val="22"/>
          <w:szCs w:val="22"/>
        </w:rPr>
        <w:t>assign_taxonomy.sh</w:t>
      </w:r>
      <w:r>
        <w:rPr>
          <w:rFonts w:ascii="Consolas" w:hAnsi="Consolas" w:cs="Consolas"/>
          <w:sz w:val="22"/>
          <w:szCs w:val="22"/>
        </w:rPr>
        <w:t xml:space="preserve"> </w:t>
      </w:r>
      <w:r>
        <w:rPr>
          <w:rFonts w:ascii="Times New Roman" w:hAnsi="Times New Roman" w:cs="Times New Roman"/>
          <w:sz w:val="22"/>
          <w:szCs w:val="22"/>
        </w:rPr>
        <w:t>script</w:t>
      </w:r>
      <w:r w:rsidR="00E67280">
        <w:rPr>
          <w:rFonts w:ascii="Times New Roman" w:hAnsi="Times New Roman" w:cs="Times New Roman"/>
          <w:sz w:val="22"/>
          <w:szCs w:val="22"/>
        </w:rPr>
        <w:t>:</w:t>
      </w:r>
    </w:p>
    <w:p w14:paraId="590AFC53" w14:textId="77777777" w:rsidR="00953338" w:rsidRDefault="00953338" w:rsidP="008A5863">
      <w:pPr>
        <w:rPr>
          <w:rFonts w:ascii="Times New Roman" w:hAnsi="Times New Roman" w:cs="Times New Roman"/>
          <w:sz w:val="22"/>
          <w:szCs w:val="22"/>
        </w:rPr>
      </w:pPr>
    </w:p>
    <w:p w14:paraId="716484BA"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proofErr w:type="gramStart"/>
      <w:r w:rsidRPr="00DC75EB">
        <w:rPr>
          <w:rFonts w:ascii="Consolas" w:eastAsia="Times New Roman" w:hAnsi="Consolas" w:cs="Times New Roman"/>
          <w:color w:val="6A9955"/>
          <w:sz w:val="21"/>
          <w:szCs w:val="21"/>
        </w:rPr>
        <w:t>#!/</w:t>
      </w:r>
      <w:proofErr w:type="gramEnd"/>
      <w:r w:rsidRPr="00DC75EB">
        <w:rPr>
          <w:rFonts w:ascii="Consolas" w:eastAsia="Times New Roman" w:hAnsi="Consolas" w:cs="Times New Roman"/>
          <w:color w:val="6A9955"/>
          <w:sz w:val="21"/>
          <w:szCs w:val="21"/>
        </w:rPr>
        <w:t>bin/bash</w:t>
      </w:r>
    </w:p>
    <w:p w14:paraId="3844B92D"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6A9955"/>
          <w:sz w:val="21"/>
          <w:szCs w:val="21"/>
        </w:rPr>
        <w:t>#SBATCH -t 24:00:00 -p medium --mem=250G --nodes=1 --</w:t>
      </w:r>
      <w:proofErr w:type="spellStart"/>
      <w:r w:rsidRPr="00DC75EB">
        <w:rPr>
          <w:rFonts w:ascii="Consolas" w:eastAsia="Times New Roman" w:hAnsi="Consolas" w:cs="Times New Roman"/>
          <w:color w:val="6A9955"/>
          <w:sz w:val="21"/>
          <w:szCs w:val="21"/>
        </w:rPr>
        <w:t>ntasks</w:t>
      </w:r>
      <w:proofErr w:type="spellEnd"/>
      <w:r w:rsidRPr="00DC75EB">
        <w:rPr>
          <w:rFonts w:ascii="Consolas" w:eastAsia="Times New Roman" w:hAnsi="Consolas" w:cs="Times New Roman"/>
          <w:color w:val="6A9955"/>
          <w:sz w:val="21"/>
          <w:szCs w:val="21"/>
        </w:rPr>
        <w:t>-per-node=1</w:t>
      </w:r>
    </w:p>
    <w:p w14:paraId="3F80B283"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DCDCAA"/>
          <w:sz w:val="21"/>
          <w:szCs w:val="21"/>
        </w:rPr>
        <w:t>module</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load</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QIIME2/2023.2</w:t>
      </w:r>
    </w:p>
    <w:p w14:paraId="474D2A26"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p>
    <w:p w14:paraId="7656D67B"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proofErr w:type="spellStart"/>
      <w:r w:rsidRPr="00DC75EB">
        <w:rPr>
          <w:rFonts w:ascii="Consolas" w:eastAsia="Times New Roman" w:hAnsi="Consolas" w:cs="Times New Roman"/>
          <w:color w:val="DCDCAA"/>
          <w:sz w:val="21"/>
          <w:szCs w:val="21"/>
        </w:rPr>
        <w:t>qiime</w:t>
      </w:r>
      <w:proofErr w:type="spellEnd"/>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feature-classifier</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CE9178"/>
          <w:sz w:val="21"/>
          <w:szCs w:val="21"/>
        </w:rPr>
        <w:t>classify-</w:t>
      </w:r>
      <w:proofErr w:type="spellStart"/>
      <w:r w:rsidRPr="00DC75EB">
        <w:rPr>
          <w:rFonts w:ascii="Consolas" w:eastAsia="Times New Roman" w:hAnsi="Consolas" w:cs="Times New Roman"/>
          <w:color w:val="CE9178"/>
          <w:sz w:val="21"/>
          <w:szCs w:val="21"/>
        </w:rPr>
        <w:t>sklearn</w:t>
      </w:r>
      <w:proofErr w:type="spellEnd"/>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D7BA7D"/>
          <w:sz w:val="21"/>
          <w:szCs w:val="21"/>
        </w:rPr>
        <w:t>\</w:t>
      </w:r>
    </w:p>
    <w:p w14:paraId="7C6F3559"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CCCCCC"/>
          <w:sz w:val="21"/>
          <w:szCs w:val="21"/>
        </w:rPr>
        <w:t>--</w:t>
      </w:r>
      <w:proofErr w:type="spellStart"/>
      <w:r w:rsidRPr="00DC75EB">
        <w:rPr>
          <w:rFonts w:ascii="Consolas" w:eastAsia="Times New Roman" w:hAnsi="Consolas" w:cs="Times New Roman"/>
          <w:color w:val="CCCCCC"/>
          <w:sz w:val="21"/>
          <w:szCs w:val="21"/>
        </w:rPr>
        <w:t>i</w:t>
      </w:r>
      <w:proofErr w:type="spellEnd"/>
      <w:r w:rsidRPr="00DC75EB">
        <w:rPr>
          <w:rFonts w:ascii="Consolas" w:eastAsia="Times New Roman" w:hAnsi="Consolas" w:cs="Times New Roman"/>
          <w:color w:val="CCCCCC"/>
          <w:sz w:val="21"/>
          <w:szCs w:val="21"/>
        </w:rPr>
        <w:t xml:space="preserve">-classifier </w:t>
      </w:r>
      <w:r w:rsidRPr="00DC75EB">
        <w:rPr>
          <w:rFonts w:ascii="Consolas" w:eastAsia="Times New Roman" w:hAnsi="Consolas" w:cs="Times New Roman"/>
          <w:color w:val="CE9178"/>
          <w:sz w:val="21"/>
          <w:szCs w:val="21"/>
        </w:rPr>
        <w:t>/scratch/group/vero_research/QIIME_Classifiers/qiime2-2023.2/SILVA138.1/341f-785r/silva-138.1-ssu-nr99-341f-785r-classifier.qza</w:t>
      </w:r>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D7BA7D"/>
          <w:sz w:val="21"/>
          <w:szCs w:val="21"/>
        </w:rPr>
        <w:t>\</w:t>
      </w:r>
    </w:p>
    <w:p w14:paraId="515EA386" w14:textId="77777777" w:rsidR="00DC75EB" w:rsidRPr="00DC75EB" w:rsidRDefault="00DC75EB" w:rsidP="00DC75EB">
      <w:pPr>
        <w:shd w:val="clear" w:color="auto" w:fill="1F1F1F"/>
        <w:spacing w:line="285" w:lineRule="atLeast"/>
        <w:rPr>
          <w:rFonts w:ascii="Consolas" w:eastAsia="Times New Roman" w:hAnsi="Consolas" w:cs="Times New Roman"/>
          <w:color w:val="CCCCCC"/>
          <w:sz w:val="21"/>
          <w:szCs w:val="21"/>
        </w:rPr>
      </w:pPr>
      <w:r w:rsidRPr="00DC75EB">
        <w:rPr>
          <w:rFonts w:ascii="Consolas" w:eastAsia="Times New Roman" w:hAnsi="Consolas" w:cs="Times New Roman"/>
          <w:color w:val="CCCCCC"/>
          <w:sz w:val="21"/>
          <w:szCs w:val="21"/>
        </w:rPr>
        <w:t>--</w:t>
      </w:r>
      <w:proofErr w:type="spellStart"/>
      <w:r w:rsidRPr="00DC75EB">
        <w:rPr>
          <w:rFonts w:ascii="Consolas" w:eastAsia="Times New Roman" w:hAnsi="Consolas" w:cs="Times New Roman"/>
          <w:color w:val="CCCCCC"/>
          <w:sz w:val="21"/>
          <w:szCs w:val="21"/>
        </w:rPr>
        <w:t>i</w:t>
      </w:r>
      <w:proofErr w:type="spellEnd"/>
      <w:r w:rsidRPr="00DC75EB">
        <w:rPr>
          <w:rFonts w:ascii="Consolas" w:eastAsia="Times New Roman" w:hAnsi="Consolas" w:cs="Times New Roman"/>
          <w:color w:val="CCCCCC"/>
          <w:sz w:val="21"/>
          <w:szCs w:val="21"/>
        </w:rPr>
        <w:t xml:space="preserve">-reads </w:t>
      </w:r>
      <w:r w:rsidRPr="00DC75EB">
        <w:rPr>
          <w:rFonts w:ascii="Consolas" w:eastAsia="Times New Roman" w:hAnsi="Consolas" w:cs="Times New Roman"/>
          <w:color w:val="CE9178"/>
          <w:sz w:val="21"/>
          <w:szCs w:val="21"/>
        </w:rPr>
        <w:t>rep-</w:t>
      </w:r>
      <w:proofErr w:type="spellStart"/>
      <w:r w:rsidRPr="00DC75EB">
        <w:rPr>
          <w:rFonts w:ascii="Consolas" w:eastAsia="Times New Roman" w:hAnsi="Consolas" w:cs="Times New Roman"/>
          <w:color w:val="CE9178"/>
          <w:sz w:val="21"/>
          <w:szCs w:val="21"/>
        </w:rPr>
        <w:t>seqs.qza</w:t>
      </w:r>
      <w:proofErr w:type="spellEnd"/>
      <w:r w:rsidRPr="00DC75EB">
        <w:rPr>
          <w:rFonts w:ascii="Consolas" w:eastAsia="Times New Roman" w:hAnsi="Consolas" w:cs="Times New Roman"/>
          <w:color w:val="CCCCCC"/>
          <w:sz w:val="21"/>
          <w:szCs w:val="21"/>
        </w:rPr>
        <w:t xml:space="preserve"> </w:t>
      </w:r>
      <w:r w:rsidRPr="00DC75EB">
        <w:rPr>
          <w:rFonts w:ascii="Consolas" w:eastAsia="Times New Roman" w:hAnsi="Consolas" w:cs="Times New Roman"/>
          <w:color w:val="569CD6"/>
          <w:sz w:val="21"/>
          <w:szCs w:val="21"/>
        </w:rPr>
        <w:t>--o-classification</w:t>
      </w:r>
      <w:r w:rsidRPr="00DC75EB">
        <w:rPr>
          <w:rFonts w:ascii="Consolas" w:eastAsia="Times New Roman" w:hAnsi="Consolas" w:cs="Times New Roman"/>
          <w:color w:val="CCCCCC"/>
          <w:sz w:val="21"/>
          <w:szCs w:val="21"/>
        </w:rPr>
        <w:t xml:space="preserve"> </w:t>
      </w:r>
      <w:proofErr w:type="spellStart"/>
      <w:r w:rsidRPr="00DC75EB">
        <w:rPr>
          <w:rFonts w:ascii="Consolas" w:eastAsia="Times New Roman" w:hAnsi="Consolas" w:cs="Times New Roman"/>
          <w:color w:val="CE9178"/>
          <w:sz w:val="21"/>
          <w:szCs w:val="21"/>
        </w:rPr>
        <w:t>taxonomy.qza</w:t>
      </w:r>
      <w:proofErr w:type="spellEnd"/>
    </w:p>
    <w:p w14:paraId="2CEE7C81" w14:textId="77777777" w:rsidR="00D069D5" w:rsidRDefault="00D069D5" w:rsidP="008A5863">
      <w:pPr>
        <w:rPr>
          <w:rFonts w:ascii="Times New Roman" w:hAnsi="Times New Roman" w:cs="Times New Roman"/>
          <w:sz w:val="22"/>
          <w:szCs w:val="22"/>
        </w:rPr>
      </w:pPr>
    </w:p>
    <w:p w14:paraId="6A4B7242" w14:textId="629D64B2" w:rsidR="00606F32" w:rsidRDefault="007F5DD1" w:rsidP="008A5863">
      <w:pPr>
        <w:rPr>
          <w:rFonts w:ascii="Times New Roman" w:hAnsi="Times New Roman" w:cs="Times New Roman"/>
          <w:sz w:val="22"/>
          <w:szCs w:val="22"/>
        </w:rPr>
      </w:pPr>
      <w:r>
        <w:rPr>
          <w:rFonts w:ascii="Times New Roman" w:hAnsi="Times New Roman" w:cs="Times New Roman"/>
          <w:sz w:val="22"/>
          <w:szCs w:val="22"/>
        </w:rPr>
        <w:t xml:space="preserve">In this case, </w:t>
      </w:r>
      <w:r w:rsidR="00606F32">
        <w:rPr>
          <w:rFonts w:ascii="Times New Roman" w:hAnsi="Times New Roman" w:cs="Times New Roman"/>
          <w:sz w:val="22"/>
          <w:szCs w:val="22"/>
        </w:rPr>
        <w:t>we have our taxonomy</w:t>
      </w:r>
      <w:r w:rsidR="003553C2">
        <w:rPr>
          <w:rFonts w:ascii="Times New Roman" w:hAnsi="Times New Roman" w:cs="Times New Roman"/>
          <w:sz w:val="22"/>
          <w:szCs w:val="22"/>
        </w:rPr>
        <w:t xml:space="preserve"> assigned to our ASVs</w:t>
      </w:r>
      <w:r w:rsidR="002D687E">
        <w:rPr>
          <w:rFonts w:ascii="Times New Roman" w:hAnsi="Times New Roman" w:cs="Times New Roman"/>
          <w:sz w:val="22"/>
          <w:szCs w:val="22"/>
        </w:rPr>
        <w:t xml:space="preserve"> based on </w:t>
      </w:r>
      <w:r w:rsidR="00DC75EB">
        <w:rPr>
          <w:rFonts w:ascii="Times New Roman" w:hAnsi="Times New Roman" w:cs="Times New Roman"/>
          <w:sz w:val="22"/>
          <w:szCs w:val="22"/>
        </w:rPr>
        <w:t>SILVA 138.1</w:t>
      </w:r>
      <w:r w:rsidR="002D687E">
        <w:rPr>
          <w:rFonts w:ascii="Times New Roman" w:hAnsi="Times New Roman" w:cs="Times New Roman"/>
          <w:sz w:val="22"/>
          <w:szCs w:val="22"/>
        </w:rPr>
        <w:t xml:space="preserve"> classifications</w:t>
      </w:r>
      <w:r w:rsidR="00F93267">
        <w:rPr>
          <w:rFonts w:ascii="Times New Roman" w:hAnsi="Times New Roman" w:cs="Times New Roman"/>
          <w:sz w:val="22"/>
          <w:szCs w:val="22"/>
        </w:rPr>
        <w:t xml:space="preserve"> and the “341f, 785r” 16S sequencing primers</w:t>
      </w:r>
      <w:r w:rsidR="002D687E">
        <w:rPr>
          <w:rFonts w:ascii="Times New Roman" w:hAnsi="Times New Roman" w:cs="Times New Roman"/>
          <w:sz w:val="22"/>
          <w:szCs w:val="22"/>
        </w:rPr>
        <w:t>.</w:t>
      </w:r>
      <w:r>
        <w:rPr>
          <w:rFonts w:ascii="Times New Roman" w:hAnsi="Times New Roman" w:cs="Times New Roman"/>
          <w:sz w:val="22"/>
          <w:szCs w:val="22"/>
        </w:rPr>
        <w:t xml:space="preserve"> We could also use </w:t>
      </w:r>
      <w:proofErr w:type="spellStart"/>
      <w:r w:rsidR="00DC75EB">
        <w:rPr>
          <w:rFonts w:ascii="Times New Roman" w:hAnsi="Times New Roman" w:cs="Times New Roman"/>
          <w:sz w:val="22"/>
          <w:szCs w:val="22"/>
        </w:rPr>
        <w:t>GreenGenes</w:t>
      </w:r>
      <w:proofErr w:type="spellEnd"/>
      <w:r>
        <w:rPr>
          <w:rFonts w:ascii="Times New Roman" w:hAnsi="Times New Roman" w:cs="Times New Roman"/>
          <w:sz w:val="22"/>
          <w:szCs w:val="22"/>
        </w:rPr>
        <w:t xml:space="preserve"> or another DB.</w:t>
      </w:r>
      <w:r w:rsidR="00DC75EB">
        <w:rPr>
          <w:rFonts w:ascii="Times New Roman" w:hAnsi="Times New Roman" w:cs="Times New Roman"/>
          <w:sz w:val="22"/>
          <w:szCs w:val="22"/>
        </w:rPr>
        <w:t xml:space="preserve"> Make sure you pay attention to the selection of classifier so that it also matches the primers that were used for 16S sequencing.</w:t>
      </w:r>
    </w:p>
    <w:p w14:paraId="4C5E7C8A" w14:textId="77777777" w:rsidR="003553C2" w:rsidRDefault="003553C2" w:rsidP="008A5863">
      <w:pPr>
        <w:rPr>
          <w:rFonts w:ascii="Times New Roman" w:hAnsi="Times New Roman" w:cs="Times New Roman"/>
          <w:sz w:val="22"/>
          <w:szCs w:val="22"/>
        </w:rPr>
      </w:pPr>
    </w:p>
    <w:p w14:paraId="79013CB9" w14:textId="06C96435" w:rsidR="00B30479" w:rsidRDefault="00B30479" w:rsidP="008A5863">
      <w:pPr>
        <w:rPr>
          <w:rFonts w:ascii="Times New Roman" w:hAnsi="Times New Roman" w:cs="Times New Roman"/>
          <w:b/>
          <w:bCs/>
          <w:sz w:val="22"/>
          <w:szCs w:val="22"/>
        </w:rPr>
      </w:pPr>
      <w:r>
        <w:rPr>
          <w:rFonts w:ascii="Times New Roman" w:hAnsi="Times New Roman" w:cs="Times New Roman"/>
          <w:b/>
          <w:bCs/>
          <w:sz w:val="22"/>
          <w:szCs w:val="22"/>
        </w:rPr>
        <w:t xml:space="preserve">STEP </w:t>
      </w:r>
      <w:r w:rsidR="002D687E">
        <w:rPr>
          <w:rFonts w:ascii="Times New Roman" w:hAnsi="Times New Roman" w:cs="Times New Roman"/>
          <w:b/>
          <w:bCs/>
          <w:sz w:val="22"/>
          <w:szCs w:val="22"/>
        </w:rPr>
        <w:t>6</w:t>
      </w:r>
      <w:r>
        <w:rPr>
          <w:rFonts w:ascii="Times New Roman" w:hAnsi="Times New Roman" w:cs="Times New Roman"/>
          <w:b/>
          <w:bCs/>
          <w:sz w:val="22"/>
          <w:szCs w:val="22"/>
        </w:rPr>
        <w:t xml:space="preserve">: FILTERING OUT </w:t>
      </w:r>
      <w:r w:rsidR="003553C2">
        <w:rPr>
          <w:rFonts w:ascii="Times New Roman" w:hAnsi="Times New Roman" w:cs="Times New Roman"/>
          <w:b/>
          <w:bCs/>
          <w:sz w:val="22"/>
          <w:szCs w:val="22"/>
        </w:rPr>
        <w:t xml:space="preserve">ASVs </w:t>
      </w:r>
      <w:r>
        <w:rPr>
          <w:rFonts w:ascii="Times New Roman" w:hAnsi="Times New Roman" w:cs="Times New Roman"/>
          <w:b/>
          <w:bCs/>
          <w:sz w:val="22"/>
          <w:szCs w:val="22"/>
        </w:rPr>
        <w:t>ASSIGNTED TO CHLOROPLAST OR MITCHONDRIA</w:t>
      </w:r>
    </w:p>
    <w:p w14:paraId="1F9CA153" w14:textId="56E5BC20" w:rsidR="00B30479" w:rsidRDefault="00B30479" w:rsidP="008A5863">
      <w:pPr>
        <w:rPr>
          <w:rFonts w:ascii="Times New Roman" w:hAnsi="Times New Roman" w:cs="Times New Roman"/>
          <w:b/>
          <w:bCs/>
          <w:sz w:val="22"/>
          <w:szCs w:val="22"/>
        </w:rPr>
      </w:pPr>
    </w:p>
    <w:p w14:paraId="1F9B5B47" w14:textId="29977DC9" w:rsidR="002D687E" w:rsidRDefault="00B30479" w:rsidP="008A5863">
      <w:pPr>
        <w:rPr>
          <w:rFonts w:ascii="Times New Roman" w:hAnsi="Times New Roman" w:cs="Times New Roman"/>
          <w:sz w:val="22"/>
          <w:szCs w:val="22"/>
        </w:rPr>
      </w:pPr>
      <w:r>
        <w:rPr>
          <w:rFonts w:ascii="Times New Roman" w:hAnsi="Times New Roman" w:cs="Times New Roman"/>
          <w:sz w:val="22"/>
          <w:szCs w:val="22"/>
        </w:rPr>
        <w:t xml:space="preserve">Some people don’t do this, but I always do. </w:t>
      </w:r>
      <w:r w:rsidR="002D687E">
        <w:rPr>
          <w:rFonts w:ascii="Times New Roman" w:hAnsi="Times New Roman" w:cs="Times New Roman"/>
          <w:sz w:val="22"/>
          <w:szCs w:val="22"/>
        </w:rPr>
        <w:t xml:space="preserve">The chloroplast removal is a leftover from my marine days, but since we have eukaryotic </w:t>
      </w:r>
      <w:proofErr w:type="gramStart"/>
      <w:r w:rsidR="002D687E">
        <w:rPr>
          <w:rFonts w:ascii="Times New Roman" w:hAnsi="Times New Roman" w:cs="Times New Roman"/>
          <w:sz w:val="22"/>
          <w:szCs w:val="22"/>
        </w:rPr>
        <w:t>hosts</w:t>
      </w:r>
      <w:proofErr w:type="gramEnd"/>
      <w:r w:rsidR="002D687E">
        <w:rPr>
          <w:rFonts w:ascii="Times New Roman" w:hAnsi="Times New Roman" w:cs="Times New Roman"/>
          <w:sz w:val="22"/>
          <w:szCs w:val="22"/>
        </w:rPr>
        <w:t xml:space="preserve"> </w:t>
      </w:r>
      <w:r w:rsidR="00633172">
        <w:rPr>
          <w:rFonts w:ascii="Times New Roman" w:hAnsi="Times New Roman" w:cs="Times New Roman"/>
          <w:sz w:val="22"/>
          <w:szCs w:val="22"/>
        </w:rPr>
        <w:t xml:space="preserve">it </w:t>
      </w:r>
      <w:r w:rsidR="002D687E">
        <w:rPr>
          <w:rFonts w:ascii="Times New Roman" w:hAnsi="Times New Roman" w:cs="Times New Roman"/>
          <w:sz w:val="22"/>
          <w:szCs w:val="22"/>
        </w:rPr>
        <w:t>is</w:t>
      </w:r>
      <w:r w:rsidR="00633172">
        <w:rPr>
          <w:rFonts w:ascii="Times New Roman" w:hAnsi="Times New Roman" w:cs="Times New Roman"/>
          <w:sz w:val="22"/>
          <w:szCs w:val="22"/>
        </w:rPr>
        <w:t xml:space="preserve"> generally</w:t>
      </w:r>
      <w:r w:rsidR="002D687E">
        <w:rPr>
          <w:rFonts w:ascii="Times New Roman" w:hAnsi="Times New Roman" w:cs="Times New Roman"/>
          <w:sz w:val="22"/>
          <w:szCs w:val="22"/>
        </w:rPr>
        <w:t xml:space="preserve"> necessary to remove mitochondrial mapped reads. I recommend doing both, as we do here.</w:t>
      </w:r>
      <w:r>
        <w:rPr>
          <w:rFonts w:ascii="Times New Roman" w:hAnsi="Times New Roman" w:cs="Times New Roman"/>
          <w:sz w:val="22"/>
          <w:szCs w:val="22"/>
        </w:rPr>
        <w:t xml:space="preserve"> I sp</w:t>
      </w:r>
      <w:ins w:id="41" w:author="Stephen Tamm" w:date="2023-06-19T08:44:00Z">
        <w:r w:rsidR="001047C6">
          <w:rPr>
            <w:rFonts w:ascii="Times New Roman" w:hAnsi="Times New Roman" w:cs="Times New Roman"/>
            <w:sz w:val="22"/>
            <w:szCs w:val="22"/>
          </w:rPr>
          <w:t>l</w:t>
        </w:r>
      </w:ins>
      <w:r>
        <w:rPr>
          <w:rFonts w:ascii="Times New Roman" w:hAnsi="Times New Roman" w:cs="Times New Roman"/>
          <w:sz w:val="22"/>
          <w:szCs w:val="22"/>
        </w:rPr>
        <w:t>it my new feature table into a new directory called ‘no-chloro-no-</w:t>
      </w:r>
      <w:proofErr w:type="spellStart"/>
      <w:r>
        <w:rPr>
          <w:rFonts w:ascii="Times New Roman" w:hAnsi="Times New Roman" w:cs="Times New Roman"/>
          <w:sz w:val="22"/>
          <w:szCs w:val="22"/>
        </w:rPr>
        <w:t>mito</w:t>
      </w:r>
      <w:proofErr w:type="spellEnd"/>
      <w:r>
        <w:rPr>
          <w:rFonts w:ascii="Times New Roman" w:hAnsi="Times New Roman" w:cs="Times New Roman"/>
          <w:sz w:val="22"/>
          <w:szCs w:val="22"/>
        </w:rPr>
        <w:t xml:space="preserve">’ that you </w:t>
      </w:r>
      <w:proofErr w:type="gramStart"/>
      <w:r>
        <w:rPr>
          <w:rFonts w:ascii="Times New Roman" w:hAnsi="Times New Roman" w:cs="Times New Roman"/>
          <w:sz w:val="22"/>
          <w:szCs w:val="22"/>
        </w:rPr>
        <w:t>have to</w:t>
      </w:r>
      <w:proofErr w:type="gramEnd"/>
      <w:r>
        <w:rPr>
          <w:rFonts w:ascii="Times New Roman" w:hAnsi="Times New Roman" w:cs="Times New Roman"/>
          <w:sz w:val="22"/>
          <w:szCs w:val="22"/>
        </w:rPr>
        <w:t xml:space="preserve"> make before running the script.</w:t>
      </w:r>
      <w:r w:rsidR="003553C2">
        <w:rPr>
          <w:rFonts w:ascii="Times New Roman" w:hAnsi="Times New Roman" w:cs="Times New Roman"/>
          <w:sz w:val="22"/>
          <w:szCs w:val="22"/>
        </w:rPr>
        <w:t xml:space="preserve"> So</w:t>
      </w:r>
      <w:r w:rsidR="007E0EBF">
        <w:rPr>
          <w:rFonts w:ascii="Times New Roman" w:hAnsi="Times New Roman" w:cs="Times New Roman"/>
          <w:sz w:val="22"/>
          <w:szCs w:val="22"/>
        </w:rPr>
        <w:t>,</w:t>
      </w:r>
      <w:r w:rsidR="003553C2">
        <w:rPr>
          <w:rFonts w:ascii="Times New Roman" w:hAnsi="Times New Roman" w:cs="Times New Roman"/>
          <w:sz w:val="22"/>
          <w:szCs w:val="22"/>
        </w:rPr>
        <w:t xml:space="preserve"> make that new directory</w:t>
      </w:r>
      <w:r w:rsidR="002D687E">
        <w:rPr>
          <w:rFonts w:ascii="Times New Roman" w:hAnsi="Times New Roman" w:cs="Times New Roman"/>
          <w:sz w:val="22"/>
          <w:szCs w:val="22"/>
        </w:rPr>
        <w:t>:</w:t>
      </w:r>
    </w:p>
    <w:p w14:paraId="544E7816" w14:textId="77777777" w:rsidR="002D687E" w:rsidRDefault="002D687E" w:rsidP="008A5863">
      <w:pPr>
        <w:rPr>
          <w:rFonts w:ascii="Times New Roman" w:hAnsi="Times New Roman" w:cs="Times New Roman"/>
          <w:sz w:val="22"/>
          <w:szCs w:val="22"/>
        </w:rPr>
      </w:pPr>
    </w:p>
    <w:p w14:paraId="259B9B41"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roofErr w:type="spellStart"/>
      <w:r w:rsidRPr="00A05133">
        <w:rPr>
          <w:rFonts w:ascii="Consolas" w:eastAsia="Times New Roman" w:hAnsi="Consolas" w:cs="Times New Roman"/>
          <w:color w:val="DCDCAA"/>
          <w:sz w:val="21"/>
          <w:szCs w:val="21"/>
        </w:rPr>
        <w:t>mkdir</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no-chloro-no-</w:t>
      </w:r>
      <w:proofErr w:type="spellStart"/>
      <w:r w:rsidRPr="00A05133">
        <w:rPr>
          <w:rFonts w:ascii="Consolas" w:eastAsia="Times New Roman" w:hAnsi="Consolas" w:cs="Times New Roman"/>
          <w:color w:val="CE9178"/>
          <w:sz w:val="21"/>
          <w:szCs w:val="21"/>
        </w:rPr>
        <w:t>mito</w:t>
      </w:r>
      <w:proofErr w:type="spellEnd"/>
    </w:p>
    <w:p w14:paraId="74A1C681" w14:textId="77777777" w:rsidR="007F5DD1" w:rsidRDefault="007F5DD1" w:rsidP="008A5863">
      <w:pPr>
        <w:rPr>
          <w:rFonts w:ascii="Consolas" w:hAnsi="Consolas" w:cs="Consolas"/>
          <w:sz w:val="22"/>
          <w:szCs w:val="22"/>
        </w:rPr>
      </w:pPr>
    </w:p>
    <w:p w14:paraId="466F02B3" w14:textId="546B99A2" w:rsidR="00B30479" w:rsidRDefault="007F5DD1" w:rsidP="008A5863">
      <w:pPr>
        <w:rPr>
          <w:rFonts w:ascii="Times New Roman" w:hAnsi="Times New Roman" w:cs="Times New Roman"/>
          <w:sz w:val="22"/>
          <w:szCs w:val="22"/>
        </w:rPr>
      </w:pPr>
      <w:r>
        <w:rPr>
          <w:rFonts w:ascii="Times New Roman" w:hAnsi="Times New Roman" w:cs="Times New Roman"/>
          <w:sz w:val="22"/>
          <w:szCs w:val="22"/>
        </w:rPr>
        <w:t>then</w:t>
      </w:r>
      <w:r w:rsidR="003553C2">
        <w:rPr>
          <w:rFonts w:ascii="Times New Roman" w:hAnsi="Times New Roman" w:cs="Times New Roman"/>
          <w:sz w:val="22"/>
          <w:szCs w:val="22"/>
        </w:rPr>
        <w:t xml:space="preserve"> run </w:t>
      </w:r>
      <w:r w:rsidR="003553C2" w:rsidRPr="003553C2">
        <w:rPr>
          <w:rFonts w:ascii="Consolas" w:hAnsi="Consolas" w:cs="Consolas"/>
          <w:sz w:val="22"/>
          <w:szCs w:val="22"/>
        </w:rPr>
        <w:t>filter_chloro.sh</w:t>
      </w:r>
      <w:r w:rsidR="003553C2">
        <w:rPr>
          <w:rFonts w:ascii="Times New Roman" w:hAnsi="Times New Roman" w:cs="Times New Roman"/>
          <w:sz w:val="22"/>
          <w:szCs w:val="22"/>
        </w:rPr>
        <w:t>:</w:t>
      </w:r>
    </w:p>
    <w:p w14:paraId="6E838C45" w14:textId="77777777" w:rsidR="007F5DD1" w:rsidRDefault="007F5DD1" w:rsidP="007F5DD1">
      <w:pPr>
        <w:rPr>
          <w:rFonts w:ascii="Consolas" w:hAnsi="Consolas" w:cs="Consolas"/>
          <w:sz w:val="20"/>
          <w:szCs w:val="20"/>
        </w:rPr>
      </w:pPr>
    </w:p>
    <w:p w14:paraId="219CEF25"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roofErr w:type="gramStart"/>
      <w:r w:rsidRPr="00A05133">
        <w:rPr>
          <w:rFonts w:ascii="Consolas" w:eastAsia="Times New Roman" w:hAnsi="Consolas" w:cs="Times New Roman"/>
          <w:color w:val="6A9955"/>
          <w:sz w:val="21"/>
          <w:szCs w:val="21"/>
        </w:rPr>
        <w:t>#!/</w:t>
      </w:r>
      <w:proofErr w:type="gramEnd"/>
      <w:r w:rsidRPr="00A05133">
        <w:rPr>
          <w:rFonts w:ascii="Consolas" w:eastAsia="Times New Roman" w:hAnsi="Consolas" w:cs="Times New Roman"/>
          <w:color w:val="6A9955"/>
          <w:sz w:val="21"/>
          <w:szCs w:val="21"/>
        </w:rPr>
        <w:t>bin/bash</w:t>
      </w:r>
    </w:p>
    <w:p w14:paraId="1C8F1584"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6A9955"/>
          <w:sz w:val="21"/>
          <w:szCs w:val="21"/>
        </w:rPr>
        <w:t>#SBATCH -t 01:00:00 -p short --mem=10G --nodes=1 --</w:t>
      </w:r>
      <w:proofErr w:type="spellStart"/>
      <w:r w:rsidRPr="00A05133">
        <w:rPr>
          <w:rFonts w:ascii="Consolas" w:eastAsia="Times New Roman" w:hAnsi="Consolas" w:cs="Times New Roman"/>
          <w:color w:val="6A9955"/>
          <w:sz w:val="21"/>
          <w:szCs w:val="21"/>
        </w:rPr>
        <w:t>ntasks</w:t>
      </w:r>
      <w:proofErr w:type="spellEnd"/>
      <w:r w:rsidRPr="00A05133">
        <w:rPr>
          <w:rFonts w:ascii="Consolas" w:eastAsia="Times New Roman" w:hAnsi="Consolas" w:cs="Times New Roman"/>
          <w:color w:val="6A9955"/>
          <w:sz w:val="21"/>
          <w:szCs w:val="21"/>
        </w:rPr>
        <w:t>-per-node=1</w:t>
      </w:r>
    </w:p>
    <w:p w14:paraId="38392FD6"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DCDCAA"/>
          <w:sz w:val="21"/>
          <w:szCs w:val="21"/>
        </w:rPr>
        <w:t>module</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load</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QIIME2/2023.2</w:t>
      </w:r>
    </w:p>
    <w:p w14:paraId="04ECF824"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
    <w:p w14:paraId="11F836ED"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roofErr w:type="spellStart"/>
      <w:r w:rsidRPr="00A05133">
        <w:rPr>
          <w:rFonts w:ascii="Consolas" w:eastAsia="Times New Roman" w:hAnsi="Consolas" w:cs="Times New Roman"/>
          <w:color w:val="DCDCAA"/>
          <w:sz w:val="21"/>
          <w:szCs w:val="21"/>
        </w:rPr>
        <w:t>qiime</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taxa</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filter-table</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569CD6"/>
          <w:sz w:val="21"/>
          <w:szCs w:val="21"/>
        </w:rPr>
        <w:t>--</w:t>
      </w:r>
      <w:proofErr w:type="spellStart"/>
      <w:r w:rsidRPr="00A05133">
        <w:rPr>
          <w:rFonts w:ascii="Consolas" w:eastAsia="Times New Roman" w:hAnsi="Consolas" w:cs="Times New Roman"/>
          <w:color w:val="569CD6"/>
          <w:sz w:val="21"/>
          <w:szCs w:val="21"/>
        </w:rPr>
        <w:t>i</w:t>
      </w:r>
      <w:proofErr w:type="spellEnd"/>
      <w:r w:rsidRPr="00A05133">
        <w:rPr>
          <w:rFonts w:ascii="Consolas" w:eastAsia="Times New Roman" w:hAnsi="Consolas" w:cs="Times New Roman"/>
          <w:color w:val="569CD6"/>
          <w:sz w:val="21"/>
          <w:szCs w:val="21"/>
        </w:rPr>
        <w:t>-table</w:t>
      </w:r>
      <w:r w:rsidRPr="00A05133">
        <w:rPr>
          <w:rFonts w:ascii="Consolas" w:eastAsia="Times New Roman" w:hAnsi="Consolas" w:cs="Times New Roman"/>
          <w:color w:val="CCCCCC"/>
          <w:sz w:val="21"/>
          <w:szCs w:val="21"/>
        </w:rPr>
        <w:t xml:space="preserve"> </w:t>
      </w:r>
      <w:proofErr w:type="spellStart"/>
      <w:r w:rsidRPr="00A05133">
        <w:rPr>
          <w:rFonts w:ascii="Consolas" w:eastAsia="Times New Roman" w:hAnsi="Consolas" w:cs="Times New Roman"/>
          <w:color w:val="CE9178"/>
          <w:sz w:val="21"/>
          <w:szCs w:val="21"/>
        </w:rPr>
        <w:t>table.qza</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569CD6"/>
          <w:sz w:val="21"/>
          <w:szCs w:val="21"/>
        </w:rPr>
        <w:t>--</w:t>
      </w:r>
      <w:proofErr w:type="spellStart"/>
      <w:r w:rsidRPr="00A05133">
        <w:rPr>
          <w:rFonts w:ascii="Consolas" w:eastAsia="Times New Roman" w:hAnsi="Consolas" w:cs="Times New Roman"/>
          <w:color w:val="569CD6"/>
          <w:sz w:val="21"/>
          <w:szCs w:val="21"/>
        </w:rPr>
        <w:t>i</w:t>
      </w:r>
      <w:proofErr w:type="spellEnd"/>
      <w:r w:rsidRPr="00A05133">
        <w:rPr>
          <w:rFonts w:ascii="Consolas" w:eastAsia="Times New Roman" w:hAnsi="Consolas" w:cs="Times New Roman"/>
          <w:color w:val="569CD6"/>
          <w:sz w:val="21"/>
          <w:szCs w:val="21"/>
        </w:rPr>
        <w:t>-taxonomy</w:t>
      </w:r>
      <w:r w:rsidRPr="00A05133">
        <w:rPr>
          <w:rFonts w:ascii="Consolas" w:eastAsia="Times New Roman" w:hAnsi="Consolas" w:cs="Times New Roman"/>
          <w:color w:val="CCCCCC"/>
          <w:sz w:val="21"/>
          <w:szCs w:val="21"/>
        </w:rPr>
        <w:t xml:space="preserve"> </w:t>
      </w:r>
      <w:proofErr w:type="spellStart"/>
      <w:r w:rsidRPr="00A05133">
        <w:rPr>
          <w:rFonts w:ascii="Consolas" w:eastAsia="Times New Roman" w:hAnsi="Consolas" w:cs="Times New Roman"/>
          <w:color w:val="CE9178"/>
          <w:sz w:val="21"/>
          <w:szCs w:val="21"/>
        </w:rPr>
        <w:t>taxonomy.qza</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D7BA7D"/>
          <w:sz w:val="21"/>
          <w:szCs w:val="21"/>
        </w:rPr>
        <w:t>\</w:t>
      </w:r>
    </w:p>
    <w:p w14:paraId="7A5FDE43"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CCCCCC"/>
          <w:sz w:val="21"/>
          <w:szCs w:val="21"/>
        </w:rPr>
        <w:t xml:space="preserve">--p-exclude </w:t>
      </w:r>
      <w:proofErr w:type="spellStart"/>
      <w:proofErr w:type="gramStart"/>
      <w:r w:rsidRPr="00A05133">
        <w:rPr>
          <w:rFonts w:ascii="Consolas" w:eastAsia="Times New Roman" w:hAnsi="Consolas" w:cs="Times New Roman"/>
          <w:color w:val="CE9178"/>
          <w:sz w:val="21"/>
          <w:szCs w:val="21"/>
        </w:rPr>
        <w:t>mitochondria,chloroplast</w:t>
      </w:r>
      <w:proofErr w:type="spellEnd"/>
      <w:proofErr w:type="gram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569CD6"/>
          <w:sz w:val="21"/>
          <w:szCs w:val="21"/>
        </w:rPr>
        <w:t>--o-filtered-table</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no-chloro-no-</w:t>
      </w:r>
      <w:proofErr w:type="spellStart"/>
      <w:r w:rsidRPr="00A05133">
        <w:rPr>
          <w:rFonts w:ascii="Consolas" w:eastAsia="Times New Roman" w:hAnsi="Consolas" w:cs="Times New Roman"/>
          <w:color w:val="CE9178"/>
          <w:sz w:val="21"/>
          <w:szCs w:val="21"/>
        </w:rPr>
        <w:t>mito</w:t>
      </w:r>
      <w:proofErr w:type="spellEnd"/>
      <w:r w:rsidRPr="00A05133">
        <w:rPr>
          <w:rFonts w:ascii="Consolas" w:eastAsia="Times New Roman" w:hAnsi="Consolas" w:cs="Times New Roman"/>
          <w:color w:val="CE9178"/>
          <w:sz w:val="21"/>
          <w:szCs w:val="21"/>
        </w:rPr>
        <w:t>/</w:t>
      </w:r>
      <w:proofErr w:type="spellStart"/>
      <w:r w:rsidRPr="00A05133">
        <w:rPr>
          <w:rFonts w:ascii="Consolas" w:eastAsia="Times New Roman" w:hAnsi="Consolas" w:cs="Times New Roman"/>
          <w:color w:val="CE9178"/>
          <w:sz w:val="21"/>
          <w:szCs w:val="21"/>
        </w:rPr>
        <w:t>table.qza</w:t>
      </w:r>
      <w:proofErr w:type="spellEnd"/>
    </w:p>
    <w:p w14:paraId="75F4B559" w14:textId="77777777" w:rsidR="003553C2" w:rsidRDefault="003553C2" w:rsidP="008A5863">
      <w:pPr>
        <w:rPr>
          <w:rFonts w:ascii="Times New Roman" w:hAnsi="Times New Roman" w:cs="Times New Roman"/>
          <w:sz w:val="22"/>
          <w:szCs w:val="22"/>
        </w:rPr>
      </w:pPr>
    </w:p>
    <w:p w14:paraId="35EB6CD2" w14:textId="202DA026" w:rsidR="00B30479" w:rsidRPr="00424920" w:rsidRDefault="00B30479" w:rsidP="008A5863">
      <w:pPr>
        <w:rPr>
          <w:rFonts w:ascii="Times New Roman" w:hAnsi="Times New Roman" w:cs="Times New Roman"/>
          <w:sz w:val="22"/>
          <w:szCs w:val="22"/>
        </w:rPr>
      </w:pPr>
      <w:r>
        <w:rPr>
          <w:rFonts w:ascii="Times New Roman" w:hAnsi="Times New Roman" w:cs="Times New Roman"/>
          <w:sz w:val="22"/>
          <w:szCs w:val="22"/>
        </w:rPr>
        <w:t>This will put a new ‘</w:t>
      </w:r>
      <w:proofErr w:type="spellStart"/>
      <w:r>
        <w:rPr>
          <w:rFonts w:ascii="Times New Roman" w:hAnsi="Times New Roman" w:cs="Times New Roman"/>
          <w:sz w:val="22"/>
          <w:szCs w:val="22"/>
        </w:rPr>
        <w:t>table.qza</w:t>
      </w:r>
      <w:proofErr w:type="spellEnd"/>
      <w:r>
        <w:rPr>
          <w:rFonts w:ascii="Times New Roman" w:hAnsi="Times New Roman" w:cs="Times New Roman"/>
          <w:sz w:val="22"/>
          <w:szCs w:val="22"/>
        </w:rPr>
        <w:t xml:space="preserve">’ into the </w:t>
      </w:r>
      <w:r w:rsidRPr="007E0EBF">
        <w:rPr>
          <w:rFonts w:ascii="Consolas" w:hAnsi="Consolas" w:cs="Consolas"/>
          <w:sz w:val="22"/>
          <w:szCs w:val="22"/>
        </w:rPr>
        <w:t>no-chloro-no-</w:t>
      </w:r>
      <w:proofErr w:type="spellStart"/>
      <w:r w:rsidRPr="007E0EBF">
        <w:rPr>
          <w:rFonts w:ascii="Consolas" w:hAnsi="Consolas" w:cs="Consolas"/>
          <w:sz w:val="22"/>
          <w:szCs w:val="22"/>
        </w:rPr>
        <w:t>mito</w:t>
      </w:r>
      <w:proofErr w:type="spellEnd"/>
      <w:r w:rsidRPr="007E0EBF">
        <w:rPr>
          <w:rFonts w:ascii="Consolas" w:hAnsi="Consolas" w:cs="Consolas"/>
          <w:sz w:val="22"/>
          <w:szCs w:val="22"/>
        </w:rPr>
        <w:t>/</w:t>
      </w:r>
      <w:r>
        <w:rPr>
          <w:rFonts w:ascii="Times New Roman" w:hAnsi="Times New Roman" w:cs="Times New Roman"/>
          <w:sz w:val="22"/>
          <w:szCs w:val="22"/>
        </w:rPr>
        <w:t xml:space="preserve"> directory that </w:t>
      </w:r>
      <w:r w:rsidR="002D687E">
        <w:rPr>
          <w:rFonts w:ascii="Times New Roman" w:hAnsi="Times New Roman" w:cs="Times New Roman"/>
          <w:sz w:val="22"/>
          <w:szCs w:val="22"/>
        </w:rPr>
        <w:t>you</w:t>
      </w:r>
      <w:r>
        <w:rPr>
          <w:rFonts w:ascii="Times New Roman" w:hAnsi="Times New Roman" w:cs="Times New Roman"/>
          <w:sz w:val="22"/>
          <w:szCs w:val="22"/>
        </w:rPr>
        <w:t xml:space="preserve"> will use for everything </w:t>
      </w:r>
      <w:r w:rsidR="007E0EBF">
        <w:rPr>
          <w:rFonts w:ascii="Times New Roman" w:hAnsi="Times New Roman" w:cs="Times New Roman"/>
          <w:sz w:val="22"/>
          <w:szCs w:val="22"/>
        </w:rPr>
        <w:t>after the next step</w:t>
      </w:r>
      <w:r>
        <w:rPr>
          <w:rFonts w:ascii="Times New Roman" w:hAnsi="Times New Roman" w:cs="Times New Roman"/>
          <w:sz w:val="22"/>
          <w:szCs w:val="22"/>
        </w:rPr>
        <w:t xml:space="preserve">. </w:t>
      </w:r>
    </w:p>
    <w:p w14:paraId="10ECF7C0" w14:textId="6DE939B1" w:rsidR="0090428E" w:rsidRDefault="0090428E" w:rsidP="008A5863">
      <w:pPr>
        <w:rPr>
          <w:rFonts w:ascii="Times New Roman" w:hAnsi="Times New Roman" w:cs="Times New Roman"/>
          <w:i/>
          <w:iCs/>
          <w:sz w:val="22"/>
          <w:szCs w:val="22"/>
        </w:rPr>
      </w:pPr>
    </w:p>
    <w:p w14:paraId="27573D4E" w14:textId="77777777" w:rsidR="0090428E" w:rsidRDefault="0090428E" w:rsidP="008A5863">
      <w:pPr>
        <w:rPr>
          <w:rFonts w:ascii="Times New Roman" w:hAnsi="Times New Roman" w:cs="Times New Roman"/>
          <w:i/>
          <w:iCs/>
          <w:sz w:val="22"/>
          <w:szCs w:val="22"/>
        </w:rPr>
      </w:pPr>
    </w:p>
    <w:p w14:paraId="0477ED28" w14:textId="1FEB7B81" w:rsidR="003553C2" w:rsidRDefault="003553C2" w:rsidP="003553C2">
      <w:pPr>
        <w:rPr>
          <w:rFonts w:ascii="Times New Roman" w:hAnsi="Times New Roman" w:cs="Times New Roman"/>
          <w:b/>
          <w:bCs/>
          <w:sz w:val="22"/>
          <w:szCs w:val="22"/>
        </w:rPr>
      </w:pPr>
      <w:r>
        <w:rPr>
          <w:rFonts w:ascii="Times New Roman" w:hAnsi="Times New Roman" w:cs="Times New Roman"/>
          <w:b/>
          <w:bCs/>
          <w:sz w:val="22"/>
          <w:szCs w:val="22"/>
        </w:rPr>
        <w:t xml:space="preserve">STEP </w:t>
      </w:r>
      <w:r w:rsidR="002D687E">
        <w:rPr>
          <w:rFonts w:ascii="Times New Roman" w:hAnsi="Times New Roman" w:cs="Times New Roman"/>
          <w:b/>
          <w:bCs/>
          <w:sz w:val="22"/>
          <w:szCs w:val="22"/>
        </w:rPr>
        <w:t>7</w:t>
      </w:r>
      <w:r>
        <w:rPr>
          <w:rFonts w:ascii="Times New Roman" w:hAnsi="Times New Roman" w:cs="Times New Roman"/>
          <w:b/>
          <w:bCs/>
          <w:sz w:val="22"/>
          <w:szCs w:val="22"/>
        </w:rPr>
        <w:t>: FILTERING OUT REP-SEQS ASSIGNTED TO CHLOROPLAST/MITCHONDRIA</w:t>
      </w:r>
    </w:p>
    <w:p w14:paraId="0E16318F" w14:textId="4703B848" w:rsidR="003553C2" w:rsidRDefault="003553C2" w:rsidP="008A5863">
      <w:pPr>
        <w:rPr>
          <w:rFonts w:ascii="Times New Roman" w:hAnsi="Times New Roman" w:cs="Times New Roman"/>
          <w:i/>
          <w:iCs/>
          <w:sz w:val="22"/>
          <w:szCs w:val="22"/>
        </w:rPr>
      </w:pPr>
    </w:p>
    <w:p w14:paraId="74C16B22" w14:textId="054306CE" w:rsidR="00A66699" w:rsidRDefault="00A66699" w:rsidP="008A5863">
      <w:pPr>
        <w:rPr>
          <w:rFonts w:ascii="Times New Roman" w:hAnsi="Times New Roman" w:cs="Times New Roman"/>
          <w:sz w:val="22"/>
          <w:szCs w:val="22"/>
        </w:rPr>
      </w:pPr>
      <w:r>
        <w:rPr>
          <w:rFonts w:ascii="Times New Roman" w:hAnsi="Times New Roman" w:cs="Times New Roman"/>
          <w:sz w:val="22"/>
          <w:szCs w:val="22"/>
        </w:rPr>
        <w:lastRenderedPageBreak/>
        <w:t xml:space="preserve">Same idea as step 9, but instead of filtering the ASVs out we are filtering out the </w:t>
      </w:r>
      <w:r w:rsidR="002D687E">
        <w:rPr>
          <w:rFonts w:ascii="Times New Roman" w:hAnsi="Times New Roman" w:cs="Times New Roman"/>
          <w:sz w:val="22"/>
          <w:szCs w:val="22"/>
        </w:rPr>
        <w:t xml:space="preserve">rep. </w:t>
      </w:r>
      <w:r>
        <w:rPr>
          <w:rFonts w:ascii="Times New Roman" w:hAnsi="Times New Roman" w:cs="Times New Roman"/>
          <w:sz w:val="22"/>
          <w:szCs w:val="22"/>
        </w:rPr>
        <w:t xml:space="preserve">sequences assigned to those ASVs. Run </w:t>
      </w:r>
      <w:r w:rsidRPr="00A66699">
        <w:rPr>
          <w:rFonts w:ascii="Consolas" w:hAnsi="Consolas" w:cs="Consolas"/>
          <w:sz w:val="22"/>
          <w:szCs w:val="22"/>
        </w:rPr>
        <w:t>filter_chloro_seqs.sh</w:t>
      </w:r>
      <w:r>
        <w:rPr>
          <w:rFonts w:ascii="Times New Roman" w:hAnsi="Times New Roman" w:cs="Times New Roman"/>
          <w:sz w:val="22"/>
          <w:szCs w:val="22"/>
        </w:rPr>
        <w:t>:</w:t>
      </w:r>
    </w:p>
    <w:p w14:paraId="30D46C8C" w14:textId="56A55B41" w:rsidR="007E0EBF" w:rsidRDefault="007E0EBF" w:rsidP="008A5863">
      <w:pPr>
        <w:rPr>
          <w:rFonts w:ascii="Times New Roman" w:hAnsi="Times New Roman" w:cs="Times New Roman"/>
          <w:sz w:val="22"/>
          <w:szCs w:val="22"/>
        </w:rPr>
      </w:pPr>
    </w:p>
    <w:p w14:paraId="64E92046"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roofErr w:type="gramStart"/>
      <w:r w:rsidRPr="00A05133">
        <w:rPr>
          <w:rFonts w:ascii="Consolas" w:eastAsia="Times New Roman" w:hAnsi="Consolas" w:cs="Times New Roman"/>
          <w:color w:val="6A9955"/>
          <w:sz w:val="21"/>
          <w:szCs w:val="21"/>
        </w:rPr>
        <w:t>#!/</w:t>
      </w:r>
      <w:proofErr w:type="gramEnd"/>
      <w:r w:rsidRPr="00A05133">
        <w:rPr>
          <w:rFonts w:ascii="Consolas" w:eastAsia="Times New Roman" w:hAnsi="Consolas" w:cs="Times New Roman"/>
          <w:color w:val="6A9955"/>
          <w:sz w:val="21"/>
          <w:szCs w:val="21"/>
        </w:rPr>
        <w:t>bin/bash</w:t>
      </w:r>
    </w:p>
    <w:p w14:paraId="5E881217"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6A9955"/>
          <w:sz w:val="21"/>
          <w:szCs w:val="21"/>
        </w:rPr>
        <w:t>#SBATCH -t 01:00:00 -p short --mem=10G --nodes=1 --</w:t>
      </w:r>
      <w:proofErr w:type="spellStart"/>
      <w:r w:rsidRPr="00A05133">
        <w:rPr>
          <w:rFonts w:ascii="Consolas" w:eastAsia="Times New Roman" w:hAnsi="Consolas" w:cs="Times New Roman"/>
          <w:color w:val="6A9955"/>
          <w:sz w:val="21"/>
          <w:szCs w:val="21"/>
        </w:rPr>
        <w:t>ntasks</w:t>
      </w:r>
      <w:proofErr w:type="spellEnd"/>
      <w:r w:rsidRPr="00A05133">
        <w:rPr>
          <w:rFonts w:ascii="Consolas" w:eastAsia="Times New Roman" w:hAnsi="Consolas" w:cs="Times New Roman"/>
          <w:color w:val="6A9955"/>
          <w:sz w:val="21"/>
          <w:szCs w:val="21"/>
        </w:rPr>
        <w:t>-per-node=1</w:t>
      </w:r>
    </w:p>
    <w:p w14:paraId="252AF571"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DCDCAA"/>
          <w:sz w:val="21"/>
          <w:szCs w:val="21"/>
        </w:rPr>
        <w:t>module</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load</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QIIME2/2023.2</w:t>
      </w:r>
    </w:p>
    <w:p w14:paraId="7C16B7E7"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
    <w:p w14:paraId="0E9A208B"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roofErr w:type="spellStart"/>
      <w:r w:rsidRPr="00A05133">
        <w:rPr>
          <w:rFonts w:ascii="Consolas" w:eastAsia="Times New Roman" w:hAnsi="Consolas" w:cs="Times New Roman"/>
          <w:color w:val="DCDCAA"/>
          <w:sz w:val="21"/>
          <w:szCs w:val="21"/>
        </w:rPr>
        <w:t>qiime</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taxa</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filter-seqs</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569CD6"/>
          <w:sz w:val="21"/>
          <w:szCs w:val="21"/>
        </w:rPr>
        <w:t>--</w:t>
      </w:r>
      <w:proofErr w:type="spellStart"/>
      <w:r w:rsidRPr="00A05133">
        <w:rPr>
          <w:rFonts w:ascii="Consolas" w:eastAsia="Times New Roman" w:hAnsi="Consolas" w:cs="Times New Roman"/>
          <w:color w:val="569CD6"/>
          <w:sz w:val="21"/>
          <w:szCs w:val="21"/>
        </w:rPr>
        <w:t>i</w:t>
      </w:r>
      <w:proofErr w:type="spellEnd"/>
      <w:r w:rsidRPr="00A05133">
        <w:rPr>
          <w:rFonts w:ascii="Consolas" w:eastAsia="Times New Roman" w:hAnsi="Consolas" w:cs="Times New Roman"/>
          <w:color w:val="569CD6"/>
          <w:sz w:val="21"/>
          <w:szCs w:val="21"/>
        </w:rPr>
        <w:t>-sequences</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rep-</w:t>
      </w:r>
      <w:proofErr w:type="spellStart"/>
      <w:r w:rsidRPr="00A05133">
        <w:rPr>
          <w:rFonts w:ascii="Consolas" w:eastAsia="Times New Roman" w:hAnsi="Consolas" w:cs="Times New Roman"/>
          <w:color w:val="CE9178"/>
          <w:sz w:val="21"/>
          <w:szCs w:val="21"/>
        </w:rPr>
        <w:t>seqs.qza</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569CD6"/>
          <w:sz w:val="21"/>
          <w:szCs w:val="21"/>
        </w:rPr>
        <w:t>--</w:t>
      </w:r>
      <w:proofErr w:type="spellStart"/>
      <w:r w:rsidRPr="00A05133">
        <w:rPr>
          <w:rFonts w:ascii="Consolas" w:eastAsia="Times New Roman" w:hAnsi="Consolas" w:cs="Times New Roman"/>
          <w:color w:val="569CD6"/>
          <w:sz w:val="21"/>
          <w:szCs w:val="21"/>
        </w:rPr>
        <w:t>i</w:t>
      </w:r>
      <w:proofErr w:type="spellEnd"/>
      <w:r w:rsidRPr="00A05133">
        <w:rPr>
          <w:rFonts w:ascii="Consolas" w:eastAsia="Times New Roman" w:hAnsi="Consolas" w:cs="Times New Roman"/>
          <w:color w:val="569CD6"/>
          <w:sz w:val="21"/>
          <w:szCs w:val="21"/>
        </w:rPr>
        <w:t>-taxonomy</w:t>
      </w:r>
      <w:r w:rsidRPr="00A05133">
        <w:rPr>
          <w:rFonts w:ascii="Consolas" w:eastAsia="Times New Roman" w:hAnsi="Consolas" w:cs="Times New Roman"/>
          <w:color w:val="CCCCCC"/>
          <w:sz w:val="21"/>
          <w:szCs w:val="21"/>
        </w:rPr>
        <w:t xml:space="preserve"> </w:t>
      </w:r>
      <w:proofErr w:type="spellStart"/>
      <w:r w:rsidRPr="00A05133">
        <w:rPr>
          <w:rFonts w:ascii="Consolas" w:eastAsia="Times New Roman" w:hAnsi="Consolas" w:cs="Times New Roman"/>
          <w:color w:val="CE9178"/>
          <w:sz w:val="21"/>
          <w:szCs w:val="21"/>
        </w:rPr>
        <w:t>taxonomy.qza</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D7BA7D"/>
          <w:sz w:val="21"/>
          <w:szCs w:val="21"/>
        </w:rPr>
        <w:t>\</w:t>
      </w:r>
    </w:p>
    <w:p w14:paraId="49DF1F48"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CCCCCC"/>
          <w:sz w:val="21"/>
          <w:szCs w:val="21"/>
        </w:rPr>
        <w:t xml:space="preserve">--p-exclude </w:t>
      </w:r>
      <w:proofErr w:type="spellStart"/>
      <w:proofErr w:type="gramStart"/>
      <w:r w:rsidRPr="00A05133">
        <w:rPr>
          <w:rFonts w:ascii="Consolas" w:eastAsia="Times New Roman" w:hAnsi="Consolas" w:cs="Times New Roman"/>
          <w:color w:val="CE9178"/>
          <w:sz w:val="21"/>
          <w:szCs w:val="21"/>
        </w:rPr>
        <w:t>mitochondria,chloroplast</w:t>
      </w:r>
      <w:proofErr w:type="spellEnd"/>
      <w:proofErr w:type="gram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D7BA7D"/>
          <w:sz w:val="21"/>
          <w:szCs w:val="21"/>
        </w:rPr>
        <w:t>\</w:t>
      </w:r>
    </w:p>
    <w:p w14:paraId="0FBFDC22"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CCCCCC"/>
          <w:sz w:val="21"/>
          <w:szCs w:val="21"/>
        </w:rPr>
        <w:t xml:space="preserve">--o-filtered-sequences </w:t>
      </w:r>
      <w:r w:rsidRPr="00A05133">
        <w:rPr>
          <w:rFonts w:ascii="Consolas" w:eastAsia="Times New Roman" w:hAnsi="Consolas" w:cs="Times New Roman"/>
          <w:color w:val="CE9178"/>
          <w:sz w:val="21"/>
          <w:szCs w:val="21"/>
        </w:rPr>
        <w:t>no-chloro-no-</w:t>
      </w:r>
      <w:proofErr w:type="spellStart"/>
      <w:r w:rsidRPr="00A05133">
        <w:rPr>
          <w:rFonts w:ascii="Consolas" w:eastAsia="Times New Roman" w:hAnsi="Consolas" w:cs="Times New Roman"/>
          <w:color w:val="CE9178"/>
          <w:sz w:val="21"/>
          <w:szCs w:val="21"/>
        </w:rPr>
        <w:t>mito</w:t>
      </w:r>
      <w:proofErr w:type="spellEnd"/>
      <w:r w:rsidRPr="00A05133">
        <w:rPr>
          <w:rFonts w:ascii="Consolas" w:eastAsia="Times New Roman" w:hAnsi="Consolas" w:cs="Times New Roman"/>
          <w:color w:val="CE9178"/>
          <w:sz w:val="21"/>
          <w:szCs w:val="21"/>
        </w:rPr>
        <w:t>/rep-</w:t>
      </w:r>
      <w:proofErr w:type="spellStart"/>
      <w:r w:rsidRPr="00A05133">
        <w:rPr>
          <w:rFonts w:ascii="Consolas" w:eastAsia="Times New Roman" w:hAnsi="Consolas" w:cs="Times New Roman"/>
          <w:color w:val="CE9178"/>
          <w:sz w:val="21"/>
          <w:szCs w:val="21"/>
        </w:rPr>
        <w:t>seqs.qza</w:t>
      </w:r>
      <w:proofErr w:type="spellEnd"/>
    </w:p>
    <w:p w14:paraId="4BC0CFB9" w14:textId="77777777" w:rsidR="007E0EBF" w:rsidRDefault="007E0EBF" w:rsidP="007E0EBF">
      <w:pPr>
        <w:rPr>
          <w:rFonts w:ascii="Consolas" w:hAnsi="Consolas" w:cs="Consolas"/>
          <w:sz w:val="22"/>
          <w:szCs w:val="22"/>
        </w:rPr>
      </w:pPr>
    </w:p>
    <w:p w14:paraId="5384C4F5" w14:textId="4B687B0D" w:rsidR="00A66699" w:rsidRDefault="007E0EBF" w:rsidP="00A66699">
      <w:pPr>
        <w:rPr>
          <w:rFonts w:ascii="Times New Roman" w:hAnsi="Times New Roman" w:cs="Times New Roman"/>
          <w:sz w:val="22"/>
          <w:szCs w:val="22"/>
        </w:rPr>
      </w:pPr>
      <w:r w:rsidRPr="007E0EBF">
        <w:rPr>
          <w:rFonts w:ascii="Times New Roman" w:hAnsi="Times New Roman" w:cs="Times New Roman"/>
          <w:sz w:val="22"/>
          <w:szCs w:val="22"/>
        </w:rPr>
        <w:t>Remember, that from now on, everything we do is inside of</w:t>
      </w:r>
      <w:r>
        <w:rPr>
          <w:rFonts w:ascii="Consolas" w:hAnsi="Consolas" w:cs="Consolas"/>
          <w:sz w:val="22"/>
          <w:szCs w:val="22"/>
        </w:rPr>
        <w:t xml:space="preserve"> no-</w:t>
      </w:r>
      <w:proofErr w:type="spellStart"/>
      <w:r>
        <w:rPr>
          <w:rFonts w:ascii="Consolas" w:hAnsi="Consolas" w:cs="Consolas"/>
          <w:sz w:val="22"/>
          <w:szCs w:val="22"/>
        </w:rPr>
        <w:t>mito</w:t>
      </w:r>
      <w:proofErr w:type="spellEnd"/>
      <w:r>
        <w:rPr>
          <w:rFonts w:ascii="Consolas" w:hAnsi="Consolas" w:cs="Consolas"/>
          <w:sz w:val="22"/>
          <w:szCs w:val="22"/>
        </w:rPr>
        <w:t>-no-</w:t>
      </w:r>
      <w:proofErr w:type="spellStart"/>
      <w:r>
        <w:rPr>
          <w:rFonts w:ascii="Consolas" w:hAnsi="Consolas" w:cs="Consolas"/>
          <w:sz w:val="22"/>
          <w:szCs w:val="22"/>
        </w:rPr>
        <w:t>chloro</w:t>
      </w:r>
      <w:proofErr w:type="spellEnd"/>
      <w:r>
        <w:rPr>
          <w:rFonts w:ascii="Consolas" w:hAnsi="Consolas" w:cs="Consolas"/>
          <w:sz w:val="22"/>
          <w:szCs w:val="22"/>
        </w:rPr>
        <w:t>/</w:t>
      </w:r>
      <w:r w:rsidRPr="007E0EBF">
        <w:rPr>
          <w:rFonts w:ascii="Times New Roman" w:hAnsi="Times New Roman" w:cs="Times New Roman"/>
          <w:sz w:val="22"/>
          <w:szCs w:val="22"/>
        </w:rPr>
        <w:t xml:space="preserve">. This means start </w:t>
      </w:r>
      <w:r w:rsidR="00806052">
        <w:rPr>
          <w:rFonts w:ascii="Times New Roman" w:hAnsi="Times New Roman" w:cs="Times New Roman"/>
          <w:sz w:val="22"/>
          <w:szCs w:val="22"/>
        </w:rPr>
        <w:t xml:space="preserve">making and </w:t>
      </w:r>
      <w:r w:rsidRPr="007E0EBF">
        <w:rPr>
          <w:rFonts w:ascii="Times New Roman" w:hAnsi="Times New Roman" w:cs="Times New Roman"/>
          <w:sz w:val="22"/>
          <w:szCs w:val="22"/>
        </w:rPr>
        <w:t>running your scripts from that directory</w:t>
      </w:r>
      <w:r>
        <w:rPr>
          <w:rFonts w:ascii="Times New Roman" w:hAnsi="Times New Roman" w:cs="Times New Roman"/>
          <w:sz w:val="22"/>
          <w:szCs w:val="22"/>
        </w:rPr>
        <w:t xml:space="preserve"> from step </w:t>
      </w:r>
      <w:r w:rsidR="002D687E">
        <w:rPr>
          <w:rFonts w:ascii="Times New Roman" w:hAnsi="Times New Roman" w:cs="Times New Roman"/>
          <w:sz w:val="22"/>
          <w:szCs w:val="22"/>
        </w:rPr>
        <w:t>8</w:t>
      </w:r>
      <w:r w:rsidRPr="007E0EBF">
        <w:rPr>
          <w:rFonts w:ascii="Times New Roman" w:hAnsi="Times New Roman" w:cs="Times New Roman"/>
          <w:sz w:val="22"/>
          <w:szCs w:val="22"/>
        </w:rPr>
        <w:t>.</w:t>
      </w:r>
      <w:r w:rsidR="00806052">
        <w:rPr>
          <w:rFonts w:ascii="Times New Roman" w:hAnsi="Times New Roman" w:cs="Times New Roman"/>
          <w:sz w:val="22"/>
          <w:szCs w:val="22"/>
        </w:rPr>
        <w:t xml:space="preserve"> Navigate there.</w:t>
      </w:r>
    </w:p>
    <w:p w14:paraId="7820225B" w14:textId="77777777" w:rsidR="00F2462D" w:rsidRDefault="00F2462D" w:rsidP="00A66699">
      <w:pPr>
        <w:rPr>
          <w:rFonts w:ascii="Times New Roman" w:hAnsi="Times New Roman" w:cs="Times New Roman"/>
          <w:sz w:val="22"/>
          <w:szCs w:val="22"/>
        </w:rPr>
      </w:pPr>
    </w:p>
    <w:p w14:paraId="2683C526" w14:textId="278FA1C2" w:rsidR="007E0EBF" w:rsidRDefault="007E0EBF" w:rsidP="00A66699">
      <w:pPr>
        <w:rPr>
          <w:rFonts w:ascii="Consolas" w:hAnsi="Consolas" w:cs="Consolas"/>
          <w:sz w:val="22"/>
          <w:szCs w:val="22"/>
        </w:rPr>
      </w:pPr>
    </w:p>
    <w:p w14:paraId="6A576199" w14:textId="6AA71C56" w:rsidR="00F108D5" w:rsidRDefault="00F108D5" w:rsidP="00F108D5">
      <w:pPr>
        <w:rPr>
          <w:rFonts w:ascii="Times New Roman" w:hAnsi="Times New Roman" w:cs="Times New Roman"/>
          <w:b/>
          <w:bCs/>
          <w:sz w:val="22"/>
          <w:szCs w:val="22"/>
        </w:rPr>
      </w:pPr>
      <w:r>
        <w:rPr>
          <w:rFonts w:ascii="Times New Roman" w:hAnsi="Times New Roman" w:cs="Times New Roman"/>
          <w:b/>
          <w:bCs/>
          <w:sz w:val="22"/>
          <w:szCs w:val="22"/>
        </w:rPr>
        <w:t xml:space="preserve">STEP </w:t>
      </w:r>
      <w:r w:rsidR="002D687E">
        <w:rPr>
          <w:rFonts w:ascii="Times New Roman" w:hAnsi="Times New Roman" w:cs="Times New Roman"/>
          <w:b/>
          <w:bCs/>
          <w:sz w:val="22"/>
          <w:szCs w:val="22"/>
        </w:rPr>
        <w:t>8</w:t>
      </w:r>
      <w:r>
        <w:rPr>
          <w:rFonts w:ascii="Times New Roman" w:hAnsi="Times New Roman" w:cs="Times New Roman"/>
          <w:b/>
          <w:bCs/>
          <w:sz w:val="22"/>
          <w:szCs w:val="22"/>
        </w:rPr>
        <w:t>: VISUALIZE THE NEW FEATURE TABLE</w:t>
      </w:r>
    </w:p>
    <w:p w14:paraId="35480CD0" w14:textId="71F2AE17" w:rsidR="00F108D5" w:rsidRDefault="00F108D5" w:rsidP="00F108D5">
      <w:pPr>
        <w:rPr>
          <w:rFonts w:ascii="Times New Roman" w:hAnsi="Times New Roman" w:cs="Times New Roman"/>
          <w:b/>
          <w:bCs/>
          <w:sz w:val="22"/>
          <w:szCs w:val="22"/>
        </w:rPr>
      </w:pPr>
    </w:p>
    <w:p w14:paraId="060D9F92" w14:textId="771D70B5" w:rsidR="002D687E" w:rsidRDefault="002D687E" w:rsidP="00F108D5">
      <w:pPr>
        <w:rPr>
          <w:rFonts w:ascii="Times New Roman" w:hAnsi="Times New Roman" w:cs="Times New Roman"/>
          <w:sz w:val="22"/>
          <w:szCs w:val="22"/>
        </w:rPr>
      </w:pPr>
      <w:r>
        <w:rPr>
          <w:rFonts w:ascii="Times New Roman" w:hAnsi="Times New Roman" w:cs="Times New Roman"/>
          <w:sz w:val="22"/>
          <w:szCs w:val="22"/>
        </w:rPr>
        <w:t xml:space="preserve">Double reminder! From now on we should be inside the </w:t>
      </w:r>
      <w:r w:rsidRPr="002D687E">
        <w:rPr>
          <w:rFonts w:ascii="Consolas" w:hAnsi="Consolas" w:cs="Consolas"/>
          <w:sz w:val="22"/>
          <w:szCs w:val="22"/>
        </w:rPr>
        <w:t>no-</w:t>
      </w:r>
      <w:proofErr w:type="spellStart"/>
      <w:r w:rsidRPr="002D687E">
        <w:rPr>
          <w:rFonts w:ascii="Consolas" w:hAnsi="Consolas" w:cs="Consolas"/>
          <w:sz w:val="22"/>
          <w:szCs w:val="22"/>
        </w:rPr>
        <w:t>mito</w:t>
      </w:r>
      <w:proofErr w:type="spellEnd"/>
      <w:r w:rsidRPr="002D687E">
        <w:rPr>
          <w:rFonts w:ascii="Consolas" w:hAnsi="Consolas" w:cs="Consolas"/>
          <w:sz w:val="22"/>
          <w:szCs w:val="22"/>
        </w:rPr>
        <w:t>-no-</w:t>
      </w:r>
      <w:proofErr w:type="spellStart"/>
      <w:r w:rsidRPr="002D687E">
        <w:rPr>
          <w:rFonts w:ascii="Consolas" w:hAnsi="Consolas" w:cs="Consolas"/>
          <w:sz w:val="22"/>
          <w:szCs w:val="22"/>
        </w:rPr>
        <w:t>chloro</w:t>
      </w:r>
      <w:proofErr w:type="spellEnd"/>
      <w:r>
        <w:rPr>
          <w:rFonts w:ascii="Times New Roman" w:hAnsi="Times New Roman" w:cs="Times New Roman"/>
          <w:sz w:val="22"/>
          <w:szCs w:val="22"/>
        </w:rPr>
        <w:t xml:space="preserve"> directory!</w:t>
      </w:r>
    </w:p>
    <w:p w14:paraId="021D1552" w14:textId="77777777" w:rsidR="002D687E" w:rsidRPr="002D687E" w:rsidRDefault="002D687E" w:rsidP="00F108D5">
      <w:pPr>
        <w:rPr>
          <w:rFonts w:ascii="Times New Roman" w:hAnsi="Times New Roman" w:cs="Times New Roman"/>
          <w:sz w:val="22"/>
          <w:szCs w:val="22"/>
        </w:rPr>
      </w:pPr>
    </w:p>
    <w:p w14:paraId="2820666C" w14:textId="77777777" w:rsidR="00F108D5" w:rsidRDefault="00F108D5" w:rsidP="00F108D5">
      <w:pPr>
        <w:rPr>
          <w:rFonts w:ascii="Times New Roman" w:hAnsi="Times New Roman" w:cs="Times New Roman"/>
          <w:sz w:val="22"/>
          <w:szCs w:val="22"/>
        </w:rPr>
      </w:pPr>
      <w:proofErr w:type="gramStart"/>
      <w:r>
        <w:rPr>
          <w:rFonts w:ascii="Times New Roman" w:hAnsi="Times New Roman" w:cs="Times New Roman"/>
          <w:sz w:val="22"/>
          <w:szCs w:val="22"/>
        </w:rPr>
        <w:t>Similar to</w:t>
      </w:r>
      <w:proofErr w:type="gramEnd"/>
      <w:r>
        <w:rPr>
          <w:rFonts w:ascii="Times New Roman" w:hAnsi="Times New Roman" w:cs="Times New Roman"/>
          <w:sz w:val="22"/>
          <w:szCs w:val="22"/>
        </w:rPr>
        <w:t xml:space="preserve"> visualizing the demultiplexed reads, this will let us see how many ASVs were assigned to each sample. If you decide to rarefy your data (which you </w:t>
      </w:r>
      <w:proofErr w:type="gramStart"/>
      <w:r>
        <w:rPr>
          <w:rFonts w:ascii="Times New Roman" w:hAnsi="Times New Roman" w:cs="Times New Roman"/>
          <w:sz w:val="22"/>
          <w:szCs w:val="22"/>
        </w:rPr>
        <w:t>have to</w:t>
      </w:r>
      <w:proofErr w:type="gramEnd"/>
      <w:r>
        <w:rPr>
          <w:rFonts w:ascii="Times New Roman" w:hAnsi="Times New Roman" w:cs="Times New Roman"/>
          <w:sz w:val="22"/>
          <w:szCs w:val="22"/>
        </w:rPr>
        <w:t xml:space="preserve"> if you continue with QIIME for further down-stream analysis) you will use this visualization to help you pick a depth.</w:t>
      </w:r>
    </w:p>
    <w:p w14:paraId="6F72F72E" w14:textId="77777777" w:rsidR="00806052" w:rsidRDefault="00806052" w:rsidP="00806052">
      <w:pPr>
        <w:rPr>
          <w:rFonts w:ascii="Consolas" w:hAnsi="Consolas" w:cs="Consolas"/>
          <w:sz w:val="20"/>
          <w:szCs w:val="20"/>
        </w:rPr>
      </w:pPr>
    </w:p>
    <w:p w14:paraId="782364A9"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roofErr w:type="gramStart"/>
      <w:r w:rsidRPr="00A05133">
        <w:rPr>
          <w:rFonts w:ascii="Consolas" w:eastAsia="Times New Roman" w:hAnsi="Consolas" w:cs="Times New Roman"/>
          <w:color w:val="6A9955"/>
          <w:sz w:val="21"/>
          <w:szCs w:val="21"/>
        </w:rPr>
        <w:t>#!/</w:t>
      </w:r>
      <w:proofErr w:type="gramEnd"/>
      <w:r w:rsidRPr="00A05133">
        <w:rPr>
          <w:rFonts w:ascii="Consolas" w:eastAsia="Times New Roman" w:hAnsi="Consolas" w:cs="Times New Roman"/>
          <w:color w:val="6A9955"/>
          <w:sz w:val="21"/>
          <w:szCs w:val="21"/>
        </w:rPr>
        <w:t>bin/bash</w:t>
      </w:r>
    </w:p>
    <w:p w14:paraId="00D9A0DC"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6A9955"/>
          <w:sz w:val="21"/>
          <w:szCs w:val="21"/>
        </w:rPr>
        <w:t>#SBATCH -t 01:00:00 -p short --mem=10G --nodes=1 --</w:t>
      </w:r>
      <w:proofErr w:type="spellStart"/>
      <w:r w:rsidRPr="00A05133">
        <w:rPr>
          <w:rFonts w:ascii="Consolas" w:eastAsia="Times New Roman" w:hAnsi="Consolas" w:cs="Times New Roman"/>
          <w:color w:val="6A9955"/>
          <w:sz w:val="21"/>
          <w:szCs w:val="21"/>
        </w:rPr>
        <w:t>ntasks</w:t>
      </w:r>
      <w:proofErr w:type="spellEnd"/>
      <w:r w:rsidRPr="00A05133">
        <w:rPr>
          <w:rFonts w:ascii="Consolas" w:eastAsia="Times New Roman" w:hAnsi="Consolas" w:cs="Times New Roman"/>
          <w:color w:val="6A9955"/>
          <w:sz w:val="21"/>
          <w:szCs w:val="21"/>
        </w:rPr>
        <w:t>-per-node=1</w:t>
      </w:r>
    </w:p>
    <w:p w14:paraId="37FCB5F8"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r w:rsidRPr="00A05133">
        <w:rPr>
          <w:rFonts w:ascii="Consolas" w:eastAsia="Times New Roman" w:hAnsi="Consolas" w:cs="Times New Roman"/>
          <w:color w:val="DCDCAA"/>
          <w:sz w:val="21"/>
          <w:szCs w:val="21"/>
        </w:rPr>
        <w:t>module</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load</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QIIME2/2023.2</w:t>
      </w:r>
    </w:p>
    <w:p w14:paraId="74DDBEB6"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
    <w:p w14:paraId="79EA4CB1" w14:textId="77777777" w:rsidR="00A05133" w:rsidRPr="00A05133" w:rsidRDefault="00A05133" w:rsidP="00A05133">
      <w:pPr>
        <w:shd w:val="clear" w:color="auto" w:fill="1F1F1F"/>
        <w:spacing w:line="285" w:lineRule="atLeast"/>
        <w:rPr>
          <w:rFonts w:ascii="Consolas" w:eastAsia="Times New Roman" w:hAnsi="Consolas" w:cs="Times New Roman"/>
          <w:color w:val="CCCCCC"/>
          <w:sz w:val="21"/>
          <w:szCs w:val="21"/>
        </w:rPr>
      </w:pPr>
      <w:proofErr w:type="spellStart"/>
      <w:r w:rsidRPr="00A05133">
        <w:rPr>
          <w:rFonts w:ascii="Consolas" w:eastAsia="Times New Roman" w:hAnsi="Consolas" w:cs="Times New Roman"/>
          <w:color w:val="DCDCAA"/>
          <w:sz w:val="21"/>
          <w:szCs w:val="21"/>
        </w:rPr>
        <w:t>qiime</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feature-table</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CE9178"/>
          <w:sz w:val="21"/>
          <w:szCs w:val="21"/>
        </w:rPr>
        <w:t>summarize</w:t>
      </w:r>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569CD6"/>
          <w:sz w:val="21"/>
          <w:szCs w:val="21"/>
        </w:rPr>
        <w:t>--</w:t>
      </w:r>
      <w:proofErr w:type="spellStart"/>
      <w:r w:rsidRPr="00A05133">
        <w:rPr>
          <w:rFonts w:ascii="Consolas" w:eastAsia="Times New Roman" w:hAnsi="Consolas" w:cs="Times New Roman"/>
          <w:color w:val="569CD6"/>
          <w:sz w:val="21"/>
          <w:szCs w:val="21"/>
        </w:rPr>
        <w:t>i</w:t>
      </w:r>
      <w:proofErr w:type="spellEnd"/>
      <w:r w:rsidRPr="00A05133">
        <w:rPr>
          <w:rFonts w:ascii="Consolas" w:eastAsia="Times New Roman" w:hAnsi="Consolas" w:cs="Times New Roman"/>
          <w:color w:val="569CD6"/>
          <w:sz w:val="21"/>
          <w:szCs w:val="21"/>
        </w:rPr>
        <w:t>-table</w:t>
      </w:r>
      <w:r w:rsidRPr="00A05133">
        <w:rPr>
          <w:rFonts w:ascii="Consolas" w:eastAsia="Times New Roman" w:hAnsi="Consolas" w:cs="Times New Roman"/>
          <w:color w:val="CCCCCC"/>
          <w:sz w:val="21"/>
          <w:szCs w:val="21"/>
        </w:rPr>
        <w:t xml:space="preserve"> </w:t>
      </w:r>
      <w:proofErr w:type="spellStart"/>
      <w:r w:rsidRPr="00A05133">
        <w:rPr>
          <w:rFonts w:ascii="Consolas" w:eastAsia="Times New Roman" w:hAnsi="Consolas" w:cs="Times New Roman"/>
          <w:color w:val="CE9178"/>
          <w:sz w:val="21"/>
          <w:szCs w:val="21"/>
        </w:rPr>
        <w:t>table.qza</w:t>
      </w:r>
      <w:proofErr w:type="spellEnd"/>
      <w:r w:rsidRPr="00A05133">
        <w:rPr>
          <w:rFonts w:ascii="Consolas" w:eastAsia="Times New Roman" w:hAnsi="Consolas" w:cs="Times New Roman"/>
          <w:color w:val="CCCCCC"/>
          <w:sz w:val="21"/>
          <w:szCs w:val="21"/>
        </w:rPr>
        <w:t xml:space="preserve"> </w:t>
      </w:r>
      <w:r w:rsidRPr="00A05133">
        <w:rPr>
          <w:rFonts w:ascii="Consolas" w:eastAsia="Times New Roman" w:hAnsi="Consolas" w:cs="Times New Roman"/>
          <w:color w:val="569CD6"/>
          <w:sz w:val="21"/>
          <w:szCs w:val="21"/>
        </w:rPr>
        <w:t>--o-visualization</w:t>
      </w:r>
      <w:r w:rsidRPr="00A05133">
        <w:rPr>
          <w:rFonts w:ascii="Consolas" w:eastAsia="Times New Roman" w:hAnsi="Consolas" w:cs="Times New Roman"/>
          <w:color w:val="CCCCCC"/>
          <w:sz w:val="21"/>
          <w:szCs w:val="21"/>
        </w:rPr>
        <w:t xml:space="preserve"> </w:t>
      </w:r>
      <w:proofErr w:type="spellStart"/>
      <w:proofErr w:type="gramStart"/>
      <w:r w:rsidRPr="00A05133">
        <w:rPr>
          <w:rFonts w:ascii="Consolas" w:eastAsia="Times New Roman" w:hAnsi="Consolas" w:cs="Times New Roman"/>
          <w:color w:val="CE9178"/>
          <w:sz w:val="21"/>
          <w:szCs w:val="21"/>
        </w:rPr>
        <w:t>table.qzv</w:t>
      </w:r>
      <w:proofErr w:type="spellEnd"/>
      <w:proofErr w:type="gramEnd"/>
    </w:p>
    <w:p w14:paraId="2E6CA283" w14:textId="77777777" w:rsidR="00F108D5" w:rsidRDefault="00F108D5" w:rsidP="00F108D5">
      <w:pPr>
        <w:rPr>
          <w:rFonts w:ascii="Times New Roman" w:hAnsi="Times New Roman" w:cs="Times New Roman"/>
          <w:sz w:val="22"/>
          <w:szCs w:val="22"/>
        </w:rPr>
      </w:pPr>
    </w:p>
    <w:p w14:paraId="4B1185A7" w14:textId="313BEEA4" w:rsidR="00F108D5" w:rsidRPr="002D687E" w:rsidRDefault="00F108D5" w:rsidP="00F108D5">
      <w:pPr>
        <w:rPr>
          <w:rFonts w:ascii="Times New Roman" w:hAnsi="Times New Roman" w:cs="Times New Roman"/>
          <w:sz w:val="22"/>
          <w:szCs w:val="22"/>
        </w:rPr>
      </w:pPr>
      <w:r>
        <w:rPr>
          <w:rFonts w:ascii="Times New Roman" w:hAnsi="Times New Roman" w:cs="Times New Roman"/>
          <w:sz w:val="22"/>
          <w:szCs w:val="22"/>
        </w:rPr>
        <w:t>Pull of</w:t>
      </w:r>
      <w:r w:rsidR="002D687E">
        <w:rPr>
          <w:rFonts w:ascii="Times New Roman" w:hAnsi="Times New Roman" w:cs="Times New Roman"/>
          <w:sz w:val="22"/>
          <w:szCs w:val="22"/>
        </w:rPr>
        <w:t xml:space="preserve">f </w:t>
      </w:r>
      <w:r w:rsidR="00806052">
        <w:rPr>
          <w:rFonts w:ascii="Times New Roman" w:hAnsi="Times New Roman" w:cs="Times New Roman"/>
          <w:sz w:val="22"/>
          <w:szCs w:val="22"/>
        </w:rPr>
        <w:t>the server</w:t>
      </w:r>
      <w:r>
        <w:rPr>
          <w:rFonts w:ascii="Times New Roman" w:hAnsi="Times New Roman" w:cs="Times New Roman"/>
          <w:sz w:val="22"/>
          <w:szCs w:val="22"/>
        </w:rPr>
        <w:t xml:space="preserve">, upload to view.qiime2.org and look at the ‘Interactive Sample Detail’ to help choose your sampling depth. You won’t need the sampling depth for a </w:t>
      </w:r>
      <w:r w:rsidR="00806052">
        <w:rPr>
          <w:rFonts w:ascii="Times New Roman" w:hAnsi="Times New Roman" w:cs="Times New Roman"/>
          <w:sz w:val="22"/>
          <w:szCs w:val="22"/>
        </w:rPr>
        <w:t>while if you decide to rarefy</w:t>
      </w:r>
      <w:r>
        <w:rPr>
          <w:rFonts w:ascii="Times New Roman" w:hAnsi="Times New Roman" w:cs="Times New Roman"/>
          <w:sz w:val="22"/>
          <w:szCs w:val="22"/>
        </w:rPr>
        <w:t xml:space="preserve">, and </w:t>
      </w:r>
      <w:r w:rsidR="00806052">
        <w:rPr>
          <w:rFonts w:ascii="Times New Roman" w:hAnsi="Times New Roman" w:cs="Times New Roman"/>
          <w:sz w:val="22"/>
          <w:szCs w:val="22"/>
        </w:rPr>
        <w:t>normally</w:t>
      </w:r>
      <w:r>
        <w:rPr>
          <w:rFonts w:ascii="Times New Roman" w:hAnsi="Times New Roman" w:cs="Times New Roman"/>
          <w:sz w:val="22"/>
          <w:szCs w:val="22"/>
        </w:rPr>
        <w:t xml:space="preserve"> you </w:t>
      </w:r>
      <w:proofErr w:type="gramStart"/>
      <w:r>
        <w:rPr>
          <w:rFonts w:ascii="Times New Roman" w:hAnsi="Times New Roman" w:cs="Times New Roman"/>
          <w:sz w:val="22"/>
          <w:szCs w:val="22"/>
        </w:rPr>
        <w:t>actually won’t</w:t>
      </w:r>
      <w:proofErr w:type="gramEnd"/>
      <w:r>
        <w:rPr>
          <w:rFonts w:ascii="Times New Roman" w:hAnsi="Times New Roman" w:cs="Times New Roman"/>
          <w:sz w:val="22"/>
          <w:szCs w:val="22"/>
        </w:rPr>
        <w:t xml:space="preserve"> ever need it</w:t>
      </w:r>
      <w:r w:rsidR="00806052">
        <w:rPr>
          <w:rFonts w:ascii="Times New Roman" w:hAnsi="Times New Roman" w:cs="Times New Roman"/>
          <w:sz w:val="22"/>
          <w:szCs w:val="22"/>
        </w:rPr>
        <w:t xml:space="preserve"> because we don’t typically rarefy</w:t>
      </w:r>
      <w:r w:rsidRPr="00B30479">
        <w:rPr>
          <w:rFonts w:ascii="Times New Roman" w:hAnsi="Times New Roman" w:cs="Times New Roman"/>
          <w:i/>
          <w:iCs/>
          <w:sz w:val="22"/>
          <w:szCs w:val="22"/>
        </w:rPr>
        <w:t>.</w:t>
      </w:r>
    </w:p>
    <w:p w14:paraId="4C3D64F8" w14:textId="77777777" w:rsidR="00F108D5" w:rsidRPr="00B30479" w:rsidRDefault="00F108D5" w:rsidP="00A66699">
      <w:pPr>
        <w:rPr>
          <w:rFonts w:ascii="Consolas" w:hAnsi="Consolas" w:cs="Consolas"/>
          <w:sz w:val="22"/>
          <w:szCs w:val="22"/>
        </w:rPr>
      </w:pPr>
    </w:p>
    <w:p w14:paraId="595BB91F" w14:textId="668EA152" w:rsidR="00A66699" w:rsidRDefault="00A66699" w:rsidP="008A5863">
      <w:pPr>
        <w:rPr>
          <w:rFonts w:ascii="Times New Roman" w:hAnsi="Times New Roman" w:cs="Times New Roman"/>
          <w:sz w:val="22"/>
          <w:szCs w:val="22"/>
        </w:rPr>
      </w:pPr>
    </w:p>
    <w:p w14:paraId="224EDB46" w14:textId="0CF092A3" w:rsidR="00A66699" w:rsidRDefault="00A66699" w:rsidP="00A66699">
      <w:pPr>
        <w:rPr>
          <w:rFonts w:ascii="Times New Roman" w:hAnsi="Times New Roman" w:cs="Times New Roman"/>
          <w:b/>
          <w:bCs/>
          <w:sz w:val="22"/>
          <w:szCs w:val="22"/>
        </w:rPr>
      </w:pPr>
      <w:r>
        <w:rPr>
          <w:rFonts w:ascii="Times New Roman" w:hAnsi="Times New Roman" w:cs="Times New Roman"/>
          <w:b/>
          <w:bCs/>
          <w:sz w:val="22"/>
          <w:szCs w:val="22"/>
        </w:rPr>
        <w:t xml:space="preserve">STEP </w:t>
      </w:r>
      <w:r w:rsidR="002D687E">
        <w:rPr>
          <w:rFonts w:ascii="Times New Roman" w:hAnsi="Times New Roman" w:cs="Times New Roman"/>
          <w:b/>
          <w:bCs/>
          <w:sz w:val="22"/>
          <w:szCs w:val="22"/>
        </w:rPr>
        <w:t>9</w:t>
      </w:r>
      <w:r>
        <w:rPr>
          <w:rFonts w:ascii="Times New Roman" w:hAnsi="Times New Roman" w:cs="Times New Roman"/>
          <w:b/>
          <w:bCs/>
          <w:sz w:val="22"/>
          <w:szCs w:val="22"/>
        </w:rPr>
        <w:t>: BUILDING A TREE FOR PHYLOGENETIC-BASED ANALYSES</w:t>
      </w:r>
    </w:p>
    <w:p w14:paraId="463EBEEE" w14:textId="77777777" w:rsidR="00A66699" w:rsidRDefault="00A66699" w:rsidP="00A66699">
      <w:pPr>
        <w:rPr>
          <w:rFonts w:ascii="Times New Roman" w:hAnsi="Times New Roman" w:cs="Times New Roman"/>
          <w:sz w:val="22"/>
          <w:szCs w:val="22"/>
        </w:rPr>
      </w:pPr>
    </w:p>
    <w:p w14:paraId="702F9AA2" w14:textId="77777777" w:rsidR="00A66699" w:rsidRDefault="00A66699" w:rsidP="00A66699">
      <w:pPr>
        <w:rPr>
          <w:rFonts w:ascii="Times New Roman" w:hAnsi="Times New Roman" w:cs="Times New Roman"/>
          <w:sz w:val="22"/>
          <w:szCs w:val="22"/>
        </w:rPr>
      </w:pPr>
      <w:r>
        <w:rPr>
          <w:rFonts w:ascii="Times New Roman" w:hAnsi="Times New Roman" w:cs="Times New Roman"/>
          <w:sz w:val="22"/>
          <w:szCs w:val="22"/>
        </w:rPr>
        <w:t xml:space="preserve">This is a four-step process that I just do in one script because I don’t want to use 4 scripts if I can use one. The four steps are: 1) alignment of the rep seqs, 2) masking </w:t>
      </w:r>
      <w:proofErr w:type="spellStart"/>
      <w:r>
        <w:rPr>
          <w:rFonts w:ascii="Times New Roman" w:hAnsi="Times New Roman" w:cs="Times New Roman"/>
          <w:sz w:val="22"/>
          <w:szCs w:val="22"/>
        </w:rPr>
        <w:t>unconserved</w:t>
      </w:r>
      <w:proofErr w:type="spellEnd"/>
      <w:r>
        <w:rPr>
          <w:rFonts w:ascii="Times New Roman" w:hAnsi="Times New Roman" w:cs="Times New Roman"/>
          <w:sz w:val="22"/>
          <w:szCs w:val="22"/>
        </w:rPr>
        <w:t xml:space="preserve"> and highly gapped columns, 3) making an unrooted tree, and 4) mid-point rooting the tree. Run </w:t>
      </w:r>
      <w:r w:rsidRPr="00E67280">
        <w:rPr>
          <w:rFonts w:ascii="Consolas" w:hAnsi="Consolas" w:cs="Consolas"/>
          <w:sz w:val="22"/>
          <w:szCs w:val="22"/>
        </w:rPr>
        <w:t>tree.sh</w:t>
      </w:r>
      <w:r>
        <w:rPr>
          <w:rFonts w:ascii="Times New Roman" w:hAnsi="Times New Roman" w:cs="Times New Roman"/>
          <w:sz w:val="22"/>
          <w:szCs w:val="22"/>
        </w:rPr>
        <w:t>:</w:t>
      </w:r>
    </w:p>
    <w:p w14:paraId="488FCCFF" w14:textId="77777777" w:rsidR="00806052" w:rsidRDefault="00806052" w:rsidP="00806052">
      <w:pPr>
        <w:rPr>
          <w:rFonts w:ascii="Consolas" w:hAnsi="Consolas" w:cs="Consolas"/>
          <w:sz w:val="20"/>
          <w:szCs w:val="20"/>
        </w:rPr>
      </w:pPr>
    </w:p>
    <w:p w14:paraId="1D85FAB7"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proofErr w:type="gramStart"/>
      <w:r w:rsidRPr="001257E0">
        <w:rPr>
          <w:rFonts w:ascii="Consolas" w:eastAsia="Times New Roman" w:hAnsi="Consolas" w:cs="Times New Roman"/>
          <w:color w:val="6A9955"/>
          <w:sz w:val="21"/>
          <w:szCs w:val="21"/>
        </w:rPr>
        <w:t>#!/</w:t>
      </w:r>
      <w:proofErr w:type="gramEnd"/>
      <w:r w:rsidRPr="001257E0">
        <w:rPr>
          <w:rFonts w:ascii="Consolas" w:eastAsia="Times New Roman" w:hAnsi="Consolas" w:cs="Times New Roman"/>
          <w:color w:val="6A9955"/>
          <w:sz w:val="21"/>
          <w:szCs w:val="21"/>
        </w:rPr>
        <w:t>bin/bash</w:t>
      </w:r>
    </w:p>
    <w:p w14:paraId="37F00789"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r w:rsidRPr="001257E0">
        <w:rPr>
          <w:rFonts w:ascii="Consolas" w:eastAsia="Times New Roman" w:hAnsi="Consolas" w:cs="Times New Roman"/>
          <w:color w:val="6A9955"/>
          <w:sz w:val="21"/>
          <w:szCs w:val="21"/>
        </w:rPr>
        <w:t>#SBATCH -t 24:00:00 -p medium --mem=250G --nodes=1 --</w:t>
      </w:r>
      <w:proofErr w:type="spellStart"/>
      <w:r w:rsidRPr="001257E0">
        <w:rPr>
          <w:rFonts w:ascii="Consolas" w:eastAsia="Times New Roman" w:hAnsi="Consolas" w:cs="Times New Roman"/>
          <w:color w:val="6A9955"/>
          <w:sz w:val="21"/>
          <w:szCs w:val="21"/>
        </w:rPr>
        <w:t>ntasks</w:t>
      </w:r>
      <w:proofErr w:type="spellEnd"/>
      <w:r w:rsidRPr="001257E0">
        <w:rPr>
          <w:rFonts w:ascii="Consolas" w:eastAsia="Times New Roman" w:hAnsi="Consolas" w:cs="Times New Roman"/>
          <w:color w:val="6A9955"/>
          <w:sz w:val="21"/>
          <w:szCs w:val="21"/>
        </w:rPr>
        <w:t>-per-node=1</w:t>
      </w:r>
    </w:p>
    <w:p w14:paraId="0E5DF06F"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r w:rsidRPr="001257E0">
        <w:rPr>
          <w:rFonts w:ascii="Consolas" w:eastAsia="Times New Roman" w:hAnsi="Consolas" w:cs="Times New Roman"/>
          <w:color w:val="DCDCAA"/>
          <w:sz w:val="21"/>
          <w:szCs w:val="21"/>
        </w:rPr>
        <w:t>module</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load</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QIIME2/2023.2</w:t>
      </w:r>
    </w:p>
    <w:p w14:paraId="44DD87C0"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p>
    <w:p w14:paraId="01AD97C9"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proofErr w:type="spellStart"/>
      <w:r w:rsidRPr="001257E0">
        <w:rPr>
          <w:rFonts w:ascii="Consolas" w:eastAsia="Times New Roman" w:hAnsi="Consolas" w:cs="Times New Roman"/>
          <w:color w:val="DCDCAA"/>
          <w:sz w:val="21"/>
          <w:szCs w:val="21"/>
        </w:rPr>
        <w:t>qiime</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alignment</w:t>
      </w:r>
      <w:r w:rsidRPr="001257E0">
        <w:rPr>
          <w:rFonts w:ascii="Consolas" w:eastAsia="Times New Roman" w:hAnsi="Consolas" w:cs="Times New Roman"/>
          <w:color w:val="CCCCCC"/>
          <w:sz w:val="21"/>
          <w:szCs w:val="21"/>
        </w:rPr>
        <w:t xml:space="preserve"> </w:t>
      </w:r>
      <w:proofErr w:type="spellStart"/>
      <w:r w:rsidRPr="001257E0">
        <w:rPr>
          <w:rFonts w:ascii="Consolas" w:eastAsia="Times New Roman" w:hAnsi="Consolas" w:cs="Times New Roman"/>
          <w:color w:val="CE9178"/>
          <w:sz w:val="21"/>
          <w:szCs w:val="21"/>
        </w:rPr>
        <w:t>mafft</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569CD6"/>
          <w:sz w:val="21"/>
          <w:szCs w:val="21"/>
        </w:rPr>
        <w:t>--</w:t>
      </w:r>
      <w:proofErr w:type="spellStart"/>
      <w:r w:rsidRPr="001257E0">
        <w:rPr>
          <w:rFonts w:ascii="Consolas" w:eastAsia="Times New Roman" w:hAnsi="Consolas" w:cs="Times New Roman"/>
          <w:color w:val="569CD6"/>
          <w:sz w:val="21"/>
          <w:szCs w:val="21"/>
        </w:rPr>
        <w:t>i</w:t>
      </w:r>
      <w:proofErr w:type="spellEnd"/>
      <w:r w:rsidRPr="001257E0">
        <w:rPr>
          <w:rFonts w:ascii="Consolas" w:eastAsia="Times New Roman" w:hAnsi="Consolas" w:cs="Times New Roman"/>
          <w:color w:val="569CD6"/>
          <w:sz w:val="21"/>
          <w:szCs w:val="21"/>
        </w:rPr>
        <w:t>-sequences</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rep-</w:t>
      </w:r>
      <w:proofErr w:type="spellStart"/>
      <w:r w:rsidRPr="001257E0">
        <w:rPr>
          <w:rFonts w:ascii="Consolas" w:eastAsia="Times New Roman" w:hAnsi="Consolas" w:cs="Times New Roman"/>
          <w:color w:val="CE9178"/>
          <w:sz w:val="21"/>
          <w:szCs w:val="21"/>
        </w:rPr>
        <w:t>seqs.qza</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D7BA7D"/>
          <w:sz w:val="21"/>
          <w:szCs w:val="21"/>
        </w:rPr>
        <w:t>\</w:t>
      </w:r>
    </w:p>
    <w:p w14:paraId="7BA4B4FC"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r w:rsidRPr="001257E0">
        <w:rPr>
          <w:rFonts w:ascii="Consolas" w:eastAsia="Times New Roman" w:hAnsi="Consolas" w:cs="Times New Roman"/>
          <w:color w:val="CCCCCC"/>
          <w:sz w:val="21"/>
          <w:szCs w:val="21"/>
        </w:rPr>
        <w:t xml:space="preserve">--o-alignment </w:t>
      </w:r>
      <w:r w:rsidRPr="001257E0">
        <w:rPr>
          <w:rFonts w:ascii="Consolas" w:eastAsia="Times New Roman" w:hAnsi="Consolas" w:cs="Times New Roman"/>
          <w:color w:val="CE9178"/>
          <w:sz w:val="21"/>
          <w:szCs w:val="21"/>
        </w:rPr>
        <w:t>aligned-rep-</w:t>
      </w:r>
      <w:proofErr w:type="spellStart"/>
      <w:r w:rsidRPr="001257E0">
        <w:rPr>
          <w:rFonts w:ascii="Consolas" w:eastAsia="Times New Roman" w:hAnsi="Consolas" w:cs="Times New Roman"/>
          <w:color w:val="CE9178"/>
          <w:sz w:val="21"/>
          <w:szCs w:val="21"/>
        </w:rPr>
        <w:t>seqs.qza</w:t>
      </w:r>
      <w:proofErr w:type="spellEnd"/>
    </w:p>
    <w:p w14:paraId="78C025E0"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proofErr w:type="spellStart"/>
      <w:r w:rsidRPr="001257E0">
        <w:rPr>
          <w:rFonts w:ascii="Consolas" w:eastAsia="Times New Roman" w:hAnsi="Consolas" w:cs="Times New Roman"/>
          <w:color w:val="DCDCAA"/>
          <w:sz w:val="21"/>
          <w:szCs w:val="21"/>
        </w:rPr>
        <w:t>qiime</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alignment</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mask</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569CD6"/>
          <w:sz w:val="21"/>
          <w:szCs w:val="21"/>
        </w:rPr>
        <w:t>--</w:t>
      </w:r>
      <w:proofErr w:type="spellStart"/>
      <w:r w:rsidRPr="001257E0">
        <w:rPr>
          <w:rFonts w:ascii="Consolas" w:eastAsia="Times New Roman" w:hAnsi="Consolas" w:cs="Times New Roman"/>
          <w:color w:val="569CD6"/>
          <w:sz w:val="21"/>
          <w:szCs w:val="21"/>
        </w:rPr>
        <w:t>i</w:t>
      </w:r>
      <w:proofErr w:type="spellEnd"/>
      <w:r w:rsidRPr="001257E0">
        <w:rPr>
          <w:rFonts w:ascii="Consolas" w:eastAsia="Times New Roman" w:hAnsi="Consolas" w:cs="Times New Roman"/>
          <w:color w:val="569CD6"/>
          <w:sz w:val="21"/>
          <w:szCs w:val="21"/>
        </w:rPr>
        <w:t>-alignment</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aligned-rep-</w:t>
      </w:r>
      <w:proofErr w:type="spellStart"/>
      <w:r w:rsidRPr="001257E0">
        <w:rPr>
          <w:rFonts w:ascii="Consolas" w:eastAsia="Times New Roman" w:hAnsi="Consolas" w:cs="Times New Roman"/>
          <w:color w:val="CE9178"/>
          <w:sz w:val="21"/>
          <w:szCs w:val="21"/>
        </w:rPr>
        <w:t>seqs.qza</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D7BA7D"/>
          <w:sz w:val="21"/>
          <w:szCs w:val="21"/>
        </w:rPr>
        <w:t>\</w:t>
      </w:r>
    </w:p>
    <w:p w14:paraId="7E79FCBB"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r w:rsidRPr="001257E0">
        <w:rPr>
          <w:rFonts w:ascii="Consolas" w:eastAsia="Times New Roman" w:hAnsi="Consolas" w:cs="Times New Roman"/>
          <w:color w:val="CCCCCC"/>
          <w:sz w:val="21"/>
          <w:szCs w:val="21"/>
        </w:rPr>
        <w:t xml:space="preserve">--o-masked-alignment </w:t>
      </w:r>
      <w:r w:rsidRPr="001257E0">
        <w:rPr>
          <w:rFonts w:ascii="Consolas" w:eastAsia="Times New Roman" w:hAnsi="Consolas" w:cs="Times New Roman"/>
          <w:color w:val="CE9178"/>
          <w:sz w:val="21"/>
          <w:szCs w:val="21"/>
        </w:rPr>
        <w:t>masked-aligned-rep-</w:t>
      </w:r>
      <w:proofErr w:type="spellStart"/>
      <w:r w:rsidRPr="001257E0">
        <w:rPr>
          <w:rFonts w:ascii="Consolas" w:eastAsia="Times New Roman" w:hAnsi="Consolas" w:cs="Times New Roman"/>
          <w:color w:val="CE9178"/>
          <w:sz w:val="21"/>
          <w:szCs w:val="21"/>
        </w:rPr>
        <w:t>seqs.qza</w:t>
      </w:r>
      <w:proofErr w:type="spellEnd"/>
    </w:p>
    <w:p w14:paraId="28E1839A"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proofErr w:type="spellStart"/>
      <w:r w:rsidRPr="001257E0">
        <w:rPr>
          <w:rFonts w:ascii="Consolas" w:eastAsia="Times New Roman" w:hAnsi="Consolas" w:cs="Times New Roman"/>
          <w:color w:val="DCDCAA"/>
          <w:sz w:val="21"/>
          <w:szCs w:val="21"/>
        </w:rPr>
        <w:lastRenderedPageBreak/>
        <w:t>qiime</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phylogeny</w:t>
      </w:r>
      <w:r w:rsidRPr="001257E0">
        <w:rPr>
          <w:rFonts w:ascii="Consolas" w:eastAsia="Times New Roman" w:hAnsi="Consolas" w:cs="Times New Roman"/>
          <w:color w:val="CCCCCC"/>
          <w:sz w:val="21"/>
          <w:szCs w:val="21"/>
        </w:rPr>
        <w:t xml:space="preserve"> </w:t>
      </w:r>
      <w:proofErr w:type="spellStart"/>
      <w:r w:rsidRPr="001257E0">
        <w:rPr>
          <w:rFonts w:ascii="Consolas" w:eastAsia="Times New Roman" w:hAnsi="Consolas" w:cs="Times New Roman"/>
          <w:color w:val="CE9178"/>
          <w:sz w:val="21"/>
          <w:szCs w:val="21"/>
        </w:rPr>
        <w:t>fasttree</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569CD6"/>
          <w:sz w:val="21"/>
          <w:szCs w:val="21"/>
        </w:rPr>
        <w:t>--</w:t>
      </w:r>
      <w:proofErr w:type="spellStart"/>
      <w:r w:rsidRPr="001257E0">
        <w:rPr>
          <w:rFonts w:ascii="Consolas" w:eastAsia="Times New Roman" w:hAnsi="Consolas" w:cs="Times New Roman"/>
          <w:color w:val="569CD6"/>
          <w:sz w:val="21"/>
          <w:szCs w:val="21"/>
        </w:rPr>
        <w:t>i</w:t>
      </w:r>
      <w:proofErr w:type="spellEnd"/>
      <w:r w:rsidRPr="001257E0">
        <w:rPr>
          <w:rFonts w:ascii="Consolas" w:eastAsia="Times New Roman" w:hAnsi="Consolas" w:cs="Times New Roman"/>
          <w:color w:val="569CD6"/>
          <w:sz w:val="21"/>
          <w:szCs w:val="21"/>
        </w:rPr>
        <w:t>-alignment</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masked-aligned-rep-</w:t>
      </w:r>
      <w:proofErr w:type="spellStart"/>
      <w:r w:rsidRPr="001257E0">
        <w:rPr>
          <w:rFonts w:ascii="Consolas" w:eastAsia="Times New Roman" w:hAnsi="Consolas" w:cs="Times New Roman"/>
          <w:color w:val="CE9178"/>
          <w:sz w:val="21"/>
          <w:szCs w:val="21"/>
        </w:rPr>
        <w:t>seqs.qza</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D7BA7D"/>
          <w:sz w:val="21"/>
          <w:szCs w:val="21"/>
        </w:rPr>
        <w:t>\</w:t>
      </w:r>
    </w:p>
    <w:p w14:paraId="6E82738C"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r w:rsidRPr="001257E0">
        <w:rPr>
          <w:rFonts w:ascii="Consolas" w:eastAsia="Times New Roman" w:hAnsi="Consolas" w:cs="Times New Roman"/>
          <w:color w:val="CCCCCC"/>
          <w:sz w:val="21"/>
          <w:szCs w:val="21"/>
        </w:rPr>
        <w:t xml:space="preserve">--o-tree </w:t>
      </w:r>
      <w:r w:rsidRPr="001257E0">
        <w:rPr>
          <w:rFonts w:ascii="Consolas" w:eastAsia="Times New Roman" w:hAnsi="Consolas" w:cs="Times New Roman"/>
          <w:color w:val="CE9178"/>
          <w:sz w:val="21"/>
          <w:szCs w:val="21"/>
        </w:rPr>
        <w:t>unrooted-</w:t>
      </w:r>
      <w:proofErr w:type="spellStart"/>
      <w:r w:rsidRPr="001257E0">
        <w:rPr>
          <w:rFonts w:ascii="Consolas" w:eastAsia="Times New Roman" w:hAnsi="Consolas" w:cs="Times New Roman"/>
          <w:color w:val="CE9178"/>
          <w:sz w:val="21"/>
          <w:szCs w:val="21"/>
        </w:rPr>
        <w:t>tree.qza</w:t>
      </w:r>
      <w:proofErr w:type="spellEnd"/>
    </w:p>
    <w:p w14:paraId="1D97C270"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proofErr w:type="spellStart"/>
      <w:r w:rsidRPr="001257E0">
        <w:rPr>
          <w:rFonts w:ascii="Consolas" w:eastAsia="Times New Roman" w:hAnsi="Consolas" w:cs="Times New Roman"/>
          <w:color w:val="DCDCAA"/>
          <w:sz w:val="21"/>
          <w:szCs w:val="21"/>
        </w:rPr>
        <w:t>qiime</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phylogeny</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midpoint-root</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569CD6"/>
          <w:sz w:val="21"/>
          <w:szCs w:val="21"/>
        </w:rPr>
        <w:t>--</w:t>
      </w:r>
      <w:proofErr w:type="spellStart"/>
      <w:r w:rsidRPr="001257E0">
        <w:rPr>
          <w:rFonts w:ascii="Consolas" w:eastAsia="Times New Roman" w:hAnsi="Consolas" w:cs="Times New Roman"/>
          <w:color w:val="569CD6"/>
          <w:sz w:val="21"/>
          <w:szCs w:val="21"/>
        </w:rPr>
        <w:t>i</w:t>
      </w:r>
      <w:proofErr w:type="spellEnd"/>
      <w:r w:rsidRPr="001257E0">
        <w:rPr>
          <w:rFonts w:ascii="Consolas" w:eastAsia="Times New Roman" w:hAnsi="Consolas" w:cs="Times New Roman"/>
          <w:color w:val="569CD6"/>
          <w:sz w:val="21"/>
          <w:szCs w:val="21"/>
        </w:rPr>
        <w:t>-tree</w:t>
      </w:r>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CE9178"/>
          <w:sz w:val="21"/>
          <w:szCs w:val="21"/>
        </w:rPr>
        <w:t>unrooted-</w:t>
      </w:r>
      <w:proofErr w:type="spellStart"/>
      <w:r w:rsidRPr="001257E0">
        <w:rPr>
          <w:rFonts w:ascii="Consolas" w:eastAsia="Times New Roman" w:hAnsi="Consolas" w:cs="Times New Roman"/>
          <w:color w:val="CE9178"/>
          <w:sz w:val="21"/>
          <w:szCs w:val="21"/>
        </w:rPr>
        <w:t>tree.qza</w:t>
      </w:r>
      <w:proofErr w:type="spellEnd"/>
      <w:r w:rsidRPr="001257E0">
        <w:rPr>
          <w:rFonts w:ascii="Consolas" w:eastAsia="Times New Roman" w:hAnsi="Consolas" w:cs="Times New Roman"/>
          <w:color w:val="CCCCCC"/>
          <w:sz w:val="21"/>
          <w:szCs w:val="21"/>
        </w:rPr>
        <w:t xml:space="preserve"> </w:t>
      </w:r>
      <w:r w:rsidRPr="001257E0">
        <w:rPr>
          <w:rFonts w:ascii="Consolas" w:eastAsia="Times New Roman" w:hAnsi="Consolas" w:cs="Times New Roman"/>
          <w:color w:val="D7BA7D"/>
          <w:sz w:val="21"/>
          <w:szCs w:val="21"/>
        </w:rPr>
        <w:t>\</w:t>
      </w:r>
    </w:p>
    <w:p w14:paraId="620B10D6" w14:textId="77777777" w:rsidR="001257E0" w:rsidRPr="001257E0" w:rsidRDefault="001257E0" w:rsidP="001257E0">
      <w:pPr>
        <w:shd w:val="clear" w:color="auto" w:fill="1F1F1F"/>
        <w:spacing w:line="285" w:lineRule="atLeast"/>
        <w:rPr>
          <w:rFonts w:ascii="Consolas" w:eastAsia="Times New Roman" w:hAnsi="Consolas" w:cs="Times New Roman"/>
          <w:color w:val="CCCCCC"/>
          <w:sz w:val="21"/>
          <w:szCs w:val="21"/>
        </w:rPr>
      </w:pPr>
      <w:r w:rsidRPr="001257E0">
        <w:rPr>
          <w:rFonts w:ascii="Consolas" w:eastAsia="Times New Roman" w:hAnsi="Consolas" w:cs="Times New Roman"/>
          <w:color w:val="CCCCCC"/>
          <w:sz w:val="21"/>
          <w:szCs w:val="21"/>
        </w:rPr>
        <w:t xml:space="preserve">--o-rooted-tree </w:t>
      </w:r>
      <w:r w:rsidRPr="001257E0">
        <w:rPr>
          <w:rFonts w:ascii="Consolas" w:eastAsia="Times New Roman" w:hAnsi="Consolas" w:cs="Times New Roman"/>
          <w:color w:val="CE9178"/>
          <w:sz w:val="21"/>
          <w:szCs w:val="21"/>
        </w:rPr>
        <w:t>rooted-</w:t>
      </w:r>
      <w:proofErr w:type="spellStart"/>
      <w:r w:rsidRPr="001257E0">
        <w:rPr>
          <w:rFonts w:ascii="Consolas" w:eastAsia="Times New Roman" w:hAnsi="Consolas" w:cs="Times New Roman"/>
          <w:color w:val="CE9178"/>
          <w:sz w:val="21"/>
          <w:szCs w:val="21"/>
        </w:rPr>
        <w:t>tree.qza</w:t>
      </w:r>
      <w:proofErr w:type="spellEnd"/>
    </w:p>
    <w:p w14:paraId="4F2039E9" w14:textId="77777777" w:rsidR="00A66699" w:rsidRDefault="00A66699" w:rsidP="00A66699">
      <w:pPr>
        <w:rPr>
          <w:rFonts w:ascii="Times New Roman" w:hAnsi="Times New Roman" w:cs="Times New Roman"/>
          <w:sz w:val="22"/>
          <w:szCs w:val="22"/>
        </w:rPr>
      </w:pPr>
    </w:p>
    <w:p w14:paraId="4FB54BD0" w14:textId="505E5DE1" w:rsidR="00F2462D" w:rsidRDefault="00A66699" w:rsidP="00A66699">
      <w:pPr>
        <w:rPr>
          <w:rFonts w:ascii="Times New Roman" w:hAnsi="Times New Roman" w:cs="Times New Roman"/>
          <w:sz w:val="22"/>
          <w:szCs w:val="22"/>
        </w:rPr>
      </w:pPr>
      <w:r>
        <w:rPr>
          <w:rFonts w:ascii="Times New Roman" w:hAnsi="Times New Roman" w:cs="Times New Roman"/>
          <w:sz w:val="22"/>
          <w:szCs w:val="22"/>
        </w:rPr>
        <w:t>This will spit out 4 new files, rooted-</w:t>
      </w:r>
      <w:proofErr w:type="spellStart"/>
      <w:r>
        <w:rPr>
          <w:rFonts w:ascii="Times New Roman" w:hAnsi="Times New Roman" w:cs="Times New Roman"/>
          <w:sz w:val="22"/>
          <w:szCs w:val="22"/>
        </w:rPr>
        <w:t>tree.qza</w:t>
      </w:r>
      <w:proofErr w:type="spellEnd"/>
      <w:r>
        <w:rPr>
          <w:rFonts w:ascii="Times New Roman" w:hAnsi="Times New Roman" w:cs="Times New Roman"/>
          <w:sz w:val="22"/>
          <w:szCs w:val="22"/>
        </w:rPr>
        <w:t xml:space="preserve"> being the </w:t>
      </w:r>
      <w:r w:rsidR="007E0EBF">
        <w:rPr>
          <w:rFonts w:ascii="Times New Roman" w:hAnsi="Times New Roman" w:cs="Times New Roman"/>
          <w:sz w:val="22"/>
          <w:szCs w:val="22"/>
        </w:rPr>
        <w:t>final</w:t>
      </w:r>
      <w:r>
        <w:rPr>
          <w:rFonts w:ascii="Times New Roman" w:hAnsi="Times New Roman" w:cs="Times New Roman"/>
          <w:sz w:val="22"/>
          <w:szCs w:val="22"/>
        </w:rPr>
        <w:t xml:space="preserve"> one.</w:t>
      </w:r>
      <w:r w:rsidR="007E0EBF">
        <w:rPr>
          <w:rFonts w:ascii="Times New Roman" w:hAnsi="Times New Roman" w:cs="Times New Roman"/>
          <w:sz w:val="22"/>
          <w:szCs w:val="22"/>
        </w:rPr>
        <w:t xml:space="preserve"> Reminder: You should have run this inside of </w:t>
      </w:r>
      <w:r w:rsidR="007E0EBF" w:rsidRPr="007E0EBF">
        <w:rPr>
          <w:rFonts w:ascii="Consolas" w:hAnsi="Consolas" w:cs="Consolas"/>
          <w:sz w:val="22"/>
          <w:szCs w:val="22"/>
        </w:rPr>
        <w:t>no-</w:t>
      </w:r>
      <w:proofErr w:type="spellStart"/>
      <w:r w:rsidR="007E0EBF" w:rsidRPr="007E0EBF">
        <w:rPr>
          <w:rFonts w:ascii="Consolas" w:hAnsi="Consolas" w:cs="Consolas"/>
          <w:sz w:val="22"/>
          <w:szCs w:val="22"/>
        </w:rPr>
        <w:t>mito</w:t>
      </w:r>
      <w:proofErr w:type="spellEnd"/>
      <w:r w:rsidR="007E0EBF" w:rsidRPr="007E0EBF">
        <w:rPr>
          <w:rFonts w:ascii="Consolas" w:hAnsi="Consolas" w:cs="Consolas"/>
          <w:sz w:val="22"/>
          <w:szCs w:val="22"/>
        </w:rPr>
        <w:t>-no-</w:t>
      </w:r>
      <w:proofErr w:type="spellStart"/>
      <w:r w:rsidR="007E0EBF" w:rsidRPr="007E0EBF">
        <w:rPr>
          <w:rFonts w:ascii="Consolas" w:hAnsi="Consolas" w:cs="Consolas"/>
          <w:sz w:val="22"/>
          <w:szCs w:val="22"/>
        </w:rPr>
        <w:t>chloro</w:t>
      </w:r>
      <w:proofErr w:type="spellEnd"/>
      <w:r w:rsidR="007E0EBF" w:rsidRPr="007E0EBF">
        <w:rPr>
          <w:rFonts w:ascii="Consolas" w:hAnsi="Consolas" w:cs="Consolas"/>
          <w:sz w:val="22"/>
          <w:szCs w:val="22"/>
        </w:rPr>
        <w:t>/</w:t>
      </w:r>
      <w:r w:rsidR="007E0EBF">
        <w:rPr>
          <w:rFonts w:ascii="Times New Roman" w:hAnsi="Times New Roman" w:cs="Times New Roman"/>
          <w:sz w:val="22"/>
          <w:szCs w:val="22"/>
        </w:rPr>
        <w:t>.</w:t>
      </w:r>
      <w:r>
        <w:rPr>
          <w:rFonts w:ascii="Times New Roman" w:hAnsi="Times New Roman" w:cs="Times New Roman"/>
          <w:sz w:val="22"/>
          <w:szCs w:val="22"/>
        </w:rPr>
        <w:t xml:space="preserve"> </w:t>
      </w:r>
      <w:r w:rsidR="007E0EBF">
        <w:rPr>
          <w:rFonts w:ascii="Times New Roman" w:hAnsi="Times New Roman" w:cs="Times New Roman"/>
          <w:sz w:val="22"/>
          <w:szCs w:val="22"/>
        </w:rPr>
        <w:t xml:space="preserve">Go ahead and copy the </w:t>
      </w:r>
      <w:proofErr w:type="spellStart"/>
      <w:r w:rsidR="007E0EBF" w:rsidRPr="007E0EBF">
        <w:rPr>
          <w:rFonts w:ascii="Consolas" w:hAnsi="Consolas" w:cs="Consolas"/>
          <w:sz w:val="22"/>
          <w:szCs w:val="22"/>
        </w:rPr>
        <w:t>taxonomy.qza</w:t>
      </w:r>
      <w:proofErr w:type="spellEnd"/>
      <w:r w:rsidR="007E0EBF">
        <w:rPr>
          <w:rFonts w:ascii="Times New Roman" w:hAnsi="Times New Roman" w:cs="Times New Roman"/>
          <w:sz w:val="22"/>
          <w:szCs w:val="22"/>
        </w:rPr>
        <w:t xml:space="preserve"> file into this directory now. At this point you should have the following files in </w:t>
      </w:r>
      <w:r w:rsidR="007E0EBF" w:rsidRPr="007E0EBF">
        <w:rPr>
          <w:rFonts w:ascii="Consolas" w:hAnsi="Consolas" w:cs="Consolas"/>
          <w:sz w:val="22"/>
          <w:szCs w:val="22"/>
        </w:rPr>
        <w:t>no-</w:t>
      </w:r>
      <w:proofErr w:type="spellStart"/>
      <w:r w:rsidR="007E0EBF" w:rsidRPr="007E0EBF">
        <w:rPr>
          <w:rFonts w:ascii="Consolas" w:hAnsi="Consolas" w:cs="Consolas"/>
          <w:sz w:val="22"/>
          <w:szCs w:val="22"/>
        </w:rPr>
        <w:t>mito</w:t>
      </w:r>
      <w:proofErr w:type="spellEnd"/>
      <w:r w:rsidR="007E0EBF" w:rsidRPr="007E0EBF">
        <w:rPr>
          <w:rFonts w:ascii="Consolas" w:hAnsi="Consolas" w:cs="Consolas"/>
          <w:sz w:val="22"/>
          <w:szCs w:val="22"/>
        </w:rPr>
        <w:t>-no-</w:t>
      </w:r>
      <w:proofErr w:type="spellStart"/>
      <w:r w:rsidR="007E0EBF" w:rsidRPr="007E0EBF">
        <w:rPr>
          <w:rFonts w:ascii="Consolas" w:hAnsi="Consolas" w:cs="Consolas"/>
          <w:sz w:val="22"/>
          <w:szCs w:val="22"/>
        </w:rPr>
        <w:t>chloro</w:t>
      </w:r>
      <w:proofErr w:type="spellEnd"/>
      <w:r w:rsidR="007E0EBF" w:rsidRPr="007E0EBF">
        <w:rPr>
          <w:rFonts w:ascii="Consolas" w:hAnsi="Consolas" w:cs="Consolas"/>
          <w:sz w:val="22"/>
          <w:szCs w:val="22"/>
        </w:rPr>
        <w:t>/</w:t>
      </w:r>
      <w:r w:rsidR="007E0EBF">
        <w:rPr>
          <w:rFonts w:ascii="Times New Roman" w:hAnsi="Times New Roman" w:cs="Times New Roman"/>
          <w:sz w:val="22"/>
          <w:szCs w:val="22"/>
        </w:rPr>
        <w:t>:</w:t>
      </w:r>
    </w:p>
    <w:p w14:paraId="6427A541" w14:textId="5FFB987C" w:rsidR="00F2462D" w:rsidRDefault="00F2462D" w:rsidP="00A66699">
      <w:pPr>
        <w:rPr>
          <w:rFonts w:ascii="Times New Roman" w:hAnsi="Times New Roman" w:cs="Times New Roman"/>
          <w:sz w:val="22"/>
          <w:szCs w:val="22"/>
        </w:rPr>
      </w:pPr>
    </w:p>
    <w:p w14:paraId="0AEAD807" w14:textId="6D55196F" w:rsidR="007E0EBF" w:rsidRPr="00460697" w:rsidRDefault="0090428E" w:rsidP="00460697">
      <w:pPr>
        <w:pStyle w:val="ListParagraph"/>
        <w:numPr>
          <w:ilvl w:val="0"/>
          <w:numId w:val="3"/>
        </w:numPr>
        <w:rPr>
          <w:rFonts w:ascii="Consolas" w:hAnsi="Consolas" w:cs="Consolas"/>
          <w:sz w:val="20"/>
          <w:szCs w:val="20"/>
        </w:rPr>
      </w:pPr>
      <w:proofErr w:type="spellStart"/>
      <w:r w:rsidRPr="00460697">
        <w:rPr>
          <w:rFonts w:ascii="Consolas" w:hAnsi="Consolas" w:cs="Consolas"/>
          <w:sz w:val="20"/>
          <w:szCs w:val="20"/>
        </w:rPr>
        <w:t>t</w:t>
      </w:r>
      <w:r w:rsidR="007E0EBF" w:rsidRPr="00460697">
        <w:rPr>
          <w:rFonts w:ascii="Consolas" w:hAnsi="Consolas" w:cs="Consolas"/>
          <w:sz w:val="20"/>
          <w:szCs w:val="20"/>
        </w:rPr>
        <w:t>able.qza</w:t>
      </w:r>
      <w:proofErr w:type="spellEnd"/>
    </w:p>
    <w:p w14:paraId="3C42D8C1" w14:textId="2AA72547" w:rsidR="007E0EBF" w:rsidRPr="00460697" w:rsidRDefault="0090428E" w:rsidP="00460697">
      <w:pPr>
        <w:pStyle w:val="ListParagraph"/>
        <w:numPr>
          <w:ilvl w:val="0"/>
          <w:numId w:val="3"/>
        </w:numPr>
        <w:rPr>
          <w:rFonts w:ascii="Consolas" w:hAnsi="Consolas" w:cs="Consolas"/>
          <w:sz w:val="20"/>
          <w:szCs w:val="20"/>
        </w:rPr>
      </w:pPr>
      <w:r w:rsidRPr="00460697">
        <w:rPr>
          <w:rFonts w:ascii="Consolas" w:hAnsi="Consolas" w:cs="Consolas"/>
          <w:sz w:val="20"/>
          <w:szCs w:val="20"/>
        </w:rPr>
        <w:t>r</w:t>
      </w:r>
      <w:r w:rsidR="007E0EBF" w:rsidRPr="00460697">
        <w:rPr>
          <w:rFonts w:ascii="Consolas" w:hAnsi="Consolas" w:cs="Consolas"/>
          <w:sz w:val="20"/>
          <w:szCs w:val="20"/>
        </w:rPr>
        <w:t>ep-</w:t>
      </w:r>
      <w:proofErr w:type="spellStart"/>
      <w:r w:rsidR="007E0EBF" w:rsidRPr="00460697">
        <w:rPr>
          <w:rFonts w:ascii="Consolas" w:hAnsi="Consolas" w:cs="Consolas"/>
          <w:sz w:val="20"/>
          <w:szCs w:val="20"/>
        </w:rPr>
        <w:t>seqs.qza</w:t>
      </w:r>
      <w:proofErr w:type="spellEnd"/>
    </w:p>
    <w:p w14:paraId="35B42BAF" w14:textId="6BDA24C4" w:rsidR="007E0EBF" w:rsidRPr="00460697" w:rsidRDefault="0090428E" w:rsidP="00460697">
      <w:pPr>
        <w:pStyle w:val="ListParagraph"/>
        <w:numPr>
          <w:ilvl w:val="0"/>
          <w:numId w:val="3"/>
        </w:numPr>
        <w:rPr>
          <w:rFonts w:ascii="Consolas" w:hAnsi="Consolas" w:cs="Consolas"/>
          <w:sz w:val="20"/>
          <w:szCs w:val="20"/>
        </w:rPr>
      </w:pPr>
      <w:r w:rsidRPr="00460697">
        <w:rPr>
          <w:rFonts w:ascii="Consolas" w:hAnsi="Consolas" w:cs="Consolas"/>
          <w:sz w:val="20"/>
          <w:szCs w:val="20"/>
        </w:rPr>
        <w:t>r</w:t>
      </w:r>
      <w:r w:rsidR="007E0EBF" w:rsidRPr="00460697">
        <w:rPr>
          <w:rFonts w:ascii="Consolas" w:hAnsi="Consolas" w:cs="Consolas"/>
          <w:sz w:val="20"/>
          <w:szCs w:val="20"/>
        </w:rPr>
        <w:t>ooted-</w:t>
      </w:r>
      <w:proofErr w:type="spellStart"/>
      <w:r w:rsidR="007E0EBF" w:rsidRPr="00460697">
        <w:rPr>
          <w:rFonts w:ascii="Consolas" w:hAnsi="Consolas" w:cs="Consolas"/>
          <w:sz w:val="20"/>
          <w:szCs w:val="20"/>
        </w:rPr>
        <w:t>tree.qza</w:t>
      </w:r>
      <w:proofErr w:type="spellEnd"/>
    </w:p>
    <w:p w14:paraId="08CFADE5" w14:textId="576191F6" w:rsidR="00A66699" w:rsidRPr="00460697" w:rsidRDefault="0090428E" w:rsidP="00460697">
      <w:pPr>
        <w:pStyle w:val="ListParagraph"/>
        <w:numPr>
          <w:ilvl w:val="0"/>
          <w:numId w:val="3"/>
        </w:numPr>
        <w:rPr>
          <w:rFonts w:ascii="Consolas" w:hAnsi="Consolas" w:cs="Consolas"/>
          <w:sz w:val="20"/>
          <w:szCs w:val="20"/>
        </w:rPr>
      </w:pPr>
      <w:proofErr w:type="spellStart"/>
      <w:r w:rsidRPr="00460697">
        <w:rPr>
          <w:rFonts w:ascii="Consolas" w:hAnsi="Consolas" w:cs="Consolas"/>
          <w:sz w:val="20"/>
          <w:szCs w:val="20"/>
        </w:rPr>
        <w:t>taxonomy.qza</w:t>
      </w:r>
      <w:proofErr w:type="spellEnd"/>
    </w:p>
    <w:p w14:paraId="5F93D958" w14:textId="77777777" w:rsidR="0090428E" w:rsidRDefault="0090428E" w:rsidP="008A5863">
      <w:pPr>
        <w:rPr>
          <w:rFonts w:ascii="Times New Roman" w:hAnsi="Times New Roman" w:cs="Times New Roman"/>
          <w:sz w:val="22"/>
          <w:szCs w:val="22"/>
        </w:rPr>
      </w:pPr>
    </w:p>
    <w:p w14:paraId="4AFFF6C6" w14:textId="4DAD79FE" w:rsidR="0090428E" w:rsidRDefault="0090428E" w:rsidP="008A5863">
      <w:pPr>
        <w:rPr>
          <w:rFonts w:ascii="Times New Roman" w:hAnsi="Times New Roman" w:cs="Times New Roman"/>
          <w:sz w:val="22"/>
          <w:szCs w:val="22"/>
        </w:rPr>
      </w:pPr>
      <w:r>
        <w:rPr>
          <w:rFonts w:ascii="Times New Roman" w:hAnsi="Times New Roman" w:cs="Times New Roman"/>
          <w:sz w:val="22"/>
          <w:szCs w:val="22"/>
        </w:rPr>
        <w:t xml:space="preserve">… and some other files from the tree script that we don’t really need. </w:t>
      </w:r>
    </w:p>
    <w:p w14:paraId="2E5B6BF8" w14:textId="77777777" w:rsidR="0090428E" w:rsidRPr="00A66699" w:rsidRDefault="0090428E" w:rsidP="008A5863">
      <w:pPr>
        <w:rPr>
          <w:rFonts w:ascii="Times New Roman" w:hAnsi="Times New Roman" w:cs="Times New Roman"/>
          <w:sz w:val="22"/>
          <w:szCs w:val="22"/>
        </w:rPr>
      </w:pPr>
    </w:p>
    <w:p w14:paraId="50E0A5A8" w14:textId="08486787" w:rsidR="002D687E" w:rsidRDefault="007E0EBF" w:rsidP="007E0EBF">
      <w:pPr>
        <w:rPr>
          <w:rFonts w:ascii="Times New Roman" w:hAnsi="Times New Roman" w:cs="Times New Roman"/>
          <w:i/>
          <w:iCs/>
          <w:sz w:val="22"/>
          <w:szCs w:val="22"/>
        </w:rPr>
      </w:pPr>
      <w:r w:rsidRPr="003553C2">
        <w:rPr>
          <w:rFonts w:ascii="Times New Roman" w:hAnsi="Times New Roman" w:cs="Times New Roman"/>
          <w:i/>
          <w:iCs/>
          <w:sz w:val="22"/>
          <w:szCs w:val="22"/>
        </w:rPr>
        <w:t xml:space="preserve">Note: At this point I stop using QIIME2 and import everything into R where I use </w:t>
      </w:r>
      <w:proofErr w:type="spellStart"/>
      <w:r w:rsidRPr="003553C2">
        <w:rPr>
          <w:rFonts w:ascii="Times New Roman" w:hAnsi="Times New Roman" w:cs="Times New Roman"/>
          <w:i/>
          <w:iCs/>
          <w:sz w:val="22"/>
          <w:szCs w:val="22"/>
        </w:rPr>
        <w:t>phyloseq</w:t>
      </w:r>
      <w:proofErr w:type="spellEnd"/>
      <w:r w:rsidRPr="003553C2">
        <w:rPr>
          <w:rFonts w:ascii="Times New Roman" w:hAnsi="Times New Roman" w:cs="Times New Roman"/>
          <w:i/>
          <w:iCs/>
          <w:sz w:val="22"/>
          <w:szCs w:val="22"/>
        </w:rPr>
        <w:t xml:space="preserve"> for the analysis. </w:t>
      </w:r>
      <w:r w:rsidR="00F2462D">
        <w:rPr>
          <w:rFonts w:ascii="Times New Roman" w:hAnsi="Times New Roman" w:cs="Times New Roman"/>
          <w:i/>
          <w:iCs/>
          <w:sz w:val="22"/>
          <w:szCs w:val="22"/>
        </w:rPr>
        <w:t>To do so f</w:t>
      </w:r>
      <w:r w:rsidR="002D687E">
        <w:rPr>
          <w:rFonts w:ascii="Times New Roman" w:hAnsi="Times New Roman" w:cs="Times New Roman"/>
          <w:i/>
          <w:iCs/>
          <w:sz w:val="22"/>
          <w:szCs w:val="22"/>
        </w:rPr>
        <w:t xml:space="preserve">ollow the exporting to </w:t>
      </w:r>
      <w:proofErr w:type="spellStart"/>
      <w:r w:rsidR="002D687E">
        <w:rPr>
          <w:rFonts w:ascii="Times New Roman" w:hAnsi="Times New Roman" w:cs="Times New Roman"/>
          <w:i/>
          <w:iCs/>
          <w:sz w:val="22"/>
          <w:szCs w:val="22"/>
        </w:rPr>
        <w:t>phyloseq</w:t>
      </w:r>
      <w:proofErr w:type="spellEnd"/>
      <w:r w:rsidR="002D687E">
        <w:rPr>
          <w:rFonts w:ascii="Times New Roman" w:hAnsi="Times New Roman" w:cs="Times New Roman"/>
          <w:i/>
          <w:iCs/>
          <w:sz w:val="22"/>
          <w:szCs w:val="22"/>
        </w:rPr>
        <w:t xml:space="preserve"> steps below.</w:t>
      </w:r>
    </w:p>
    <w:p w14:paraId="125154F9" w14:textId="77777777" w:rsidR="002D687E" w:rsidRDefault="002D687E" w:rsidP="007E0EBF">
      <w:pPr>
        <w:rPr>
          <w:rFonts w:ascii="Times New Roman" w:hAnsi="Times New Roman" w:cs="Times New Roman"/>
          <w:i/>
          <w:iCs/>
          <w:sz w:val="22"/>
          <w:szCs w:val="22"/>
        </w:rPr>
      </w:pPr>
    </w:p>
    <w:p w14:paraId="3D808C58" w14:textId="2401A2A7" w:rsidR="007E0EBF" w:rsidRDefault="002D687E" w:rsidP="007E0EBF">
      <w:pPr>
        <w:rPr>
          <w:rFonts w:ascii="Times New Roman" w:hAnsi="Times New Roman" w:cs="Times New Roman"/>
          <w:i/>
          <w:iCs/>
          <w:sz w:val="22"/>
          <w:szCs w:val="22"/>
        </w:rPr>
      </w:pPr>
      <w:r>
        <w:rPr>
          <w:rFonts w:ascii="Times New Roman" w:hAnsi="Times New Roman" w:cs="Times New Roman"/>
          <w:i/>
          <w:iCs/>
          <w:sz w:val="22"/>
          <w:szCs w:val="22"/>
        </w:rPr>
        <w:t xml:space="preserve"> If interested in just seeing what you get following QIIME2 feel free to follow the steps below starting with ‘Core Diversity Metrics’. NOTE: Those steps are </w:t>
      </w:r>
      <w:r w:rsidR="00806052">
        <w:rPr>
          <w:rFonts w:ascii="Times New Roman" w:hAnsi="Times New Roman" w:cs="Times New Roman"/>
          <w:i/>
          <w:iCs/>
          <w:sz w:val="22"/>
          <w:szCs w:val="22"/>
        </w:rPr>
        <w:t>not</w:t>
      </w:r>
      <w:r>
        <w:rPr>
          <w:rFonts w:ascii="Times New Roman" w:hAnsi="Times New Roman" w:cs="Times New Roman"/>
          <w:i/>
          <w:iCs/>
          <w:sz w:val="22"/>
          <w:szCs w:val="22"/>
        </w:rPr>
        <w:t xml:space="preserve"> edited</w:t>
      </w:r>
      <w:r w:rsidR="00806052">
        <w:rPr>
          <w:rFonts w:ascii="Times New Roman" w:hAnsi="Times New Roman" w:cs="Times New Roman"/>
          <w:i/>
          <w:iCs/>
          <w:sz w:val="22"/>
          <w:szCs w:val="22"/>
        </w:rPr>
        <w:t xml:space="preserve"> from previous versions</w:t>
      </w:r>
      <w:r>
        <w:rPr>
          <w:rFonts w:ascii="Times New Roman" w:hAnsi="Times New Roman" w:cs="Times New Roman"/>
          <w:i/>
          <w:iCs/>
          <w:sz w:val="22"/>
          <w:szCs w:val="22"/>
        </w:rPr>
        <w:t xml:space="preserve"> so may contain errors. For further reading check out the ‘Moving Pictures Tutorial’ on qiime2.org.</w:t>
      </w:r>
    </w:p>
    <w:p w14:paraId="61CF00A6" w14:textId="521C75CC" w:rsidR="00B30479" w:rsidRDefault="00B30479" w:rsidP="008A5863">
      <w:pPr>
        <w:rPr>
          <w:rFonts w:ascii="Times New Roman" w:hAnsi="Times New Roman" w:cs="Times New Roman"/>
          <w:sz w:val="22"/>
          <w:szCs w:val="22"/>
        </w:rPr>
      </w:pPr>
    </w:p>
    <w:p w14:paraId="28DFEAC7" w14:textId="77777777" w:rsidR="00F2462D" w:rsidRDefault="00F2462D" w:rsidP="008A5863">
      <w:pPr>
        <w:rPr>
          <w:rFonts w:ascii="Times New Roman" w:hAnsi="Times New Roman" w:cs="Times New Roman"/>
          <w:sz w:val="22"/>
          <w:szCs w:val="22"/>
        </w:rPr>
      </w:pPr>
    </w:p>
    <w:p w14:paraId="5F9762D2" w14:textId="04361FD4" w:rsidR="002D687E" w:rsidRPr="002D687E" w:rsidRDefault="002D687E" w:rsidP="002D687E">
      <w:pPr>
        <w:rPr>
          <w:rFonts w:ascii="Times New Roman" w:hAnsi="Times New Roman" w:cs="Times New Roman"/>
          <w:b/>
          <w:bCs/>
          <w:sz w:val="22"/>
          <w:szCs w:val="22"/>
        </w:rPr>
      </w:pPr>
      <w:r w:rsidRPr="002D687E">
        <w:rPr>
          <w:rFonts w:ascii="Times New Roman" w:hAnsi="Times New Roman" w:cs="Times New Roman"/>
          <w:b/>
          <w:bCs/>
          <w:sz w:val="22"/>
          <w:szCs w:val="22"/>
        </w:rPr>
        <w:t xml:space="preserve">STEP 10: Exporting from QIIME2 (converting </w:t>
      </w:r>
      <w:proofErr w:type="gramStart"/>
      <w:r w:rsidRPr="002D687E">
        <w:rPr>
          <w:rFonts w:ascii="Times New Roman" w:hAnsi="Times New Roman" w:cs="Times New Roman"/>
          <w:b/>
          <w:bCs/>
          <w:sz w:val="22"/>
          <w:szCs w:val="22"/>
        </w:rPr>
        <w:t>the .</w:t>
      </w:r>
      <w:proofErr w:type="spellStart"/>
      <w:r w:rsidRPr="002D687E">
        <w:rPr>
          <w:rFonts w:ascii="Times New Roman" w:hAnsi="Times New Roman" w:cs="Times New Roman"/>
          <w:b/>
          <w:bCs/>
          <w:sz w:val="22"/>
          <w:szCs w:val="22"/>
        </w:rPr>
        <w:t>qza</w:t>
      </w:r>
      <w:proofErr w:type="spellEnd"/>
      <w:proofErr w:type="gramEnd"/>
      <w:r w:rsidRPr="002D687E">
        <w:rPr>
          <w:rFonts w:ascii="Times New Roman" w:hAnsi="Times New Roman" w:cs="Times New Roman"/>
          <w:b/>
          <w:bCs/>
          <w:sz w:val="22"/>
          <w:szCs w:val="22"/>
        </w:rPr>
        <w:t xml:space="preserve"> to normal files)</w:t>
      </w:r>
    </w:p>
    <w:p w14:paraId="4DB6EC21" w14:textId="77777777" w:rsidR="002D687E" w:rsidRPr="002D687E" w:rsidRDefault="002D687E" w:rsidP="002D687E">
      <w:pPr>
        <w:rPr>
          <w:rFonts w:ascii="Times New Roman" w:hAnsi="Times New Roman" w:cs="Times New Roman"/>
          <w:sz w:val="22"/>
          <w:szCs w:val="22"/>
        </w:rPr>
      </w:pPr>
    </w:p>
    <w:p w14:paraId="7D8D7FA8" w14:textId="612B9D0C" w:rsidR="002D687E" w:rsidRPr="00806052" w:rsidRDefault="002D687E" w:rsidP="002D687E">
      <w:pPr>
        <w:rPr>
          <w:rFonts w:ascii="Times New Roman" w:hAnsi="Times New Roman" w:cs="Times New Roman"/>
          <w:sz w:val="22"/>
          <w:szCs w:val="22"/>
        </w:rPr>
      </w:pPr>
      <w:r w:rsidRPr="00806052">
        <w:rPr>
          <w:rFonts w:ascii="Times New Roman" w:hAnsi="Times New Roman" w:cs="Times New Roman"/>
          <w:sz w:val="22"/>
          <w:szCs w:val="22"/>
        </w:rPr>
        <w:t xml:space="preserve">Before running this script, create the </w:t>
      </w:r>
      <w:r w:rsidRPr="00806052">
        <w:rPr>
          <w:rFonts w:ascii="Consolas" w:hAnsi="Consolas" w:cs="Consolas"/>
          <w:sz w:val="22"/>
          <w:szCs w:val="22"/>
        </w:rPr>
        <w:t>exported/</w:t>
      </w:r>
      <w:r w:rsidRPr="00806052">
        <w:rPr>
          <w:rFonts w:ascii="Times New Roman" w:hAnsi="Times New Roman" w:cs="Times New Roman"/>
          <w:sz w:val="22"/>
          <w:szCs w:val="22"/>
        </w:rPr>
        <w:t xml:space="preserve"> directory where you are sending the files.</w:t>
      </w:r>
      <w:r w:rsidR="00806052">
        <w:rPr>
          <w:rFonts w:ascii="Times New Roman" w:hAnsi="Times New Roman" w:cs="Times New Roman"/>
          <w:sz w:val="22"/>
          <w:szCs w:val="22"/>
        </w:rPr>
        <w:t xml:space="preserve"> Remember this should be inside </w:t>
      </w:r>
      <w:r w:rsidR="00806052" w:rsidRPr="00806052">
        <w:rPr>
          <w:rFonts w:ascii="Consolas" w:hAnsi="Consolas" w:cs="Consolas"/>
          <w:sz w:val="20"/>
          <w:szCs w:val="20"/>
        </w:rPr>
        <w:t>no-</w:t>
      </w:r>
      <w:proofErr w:type="spellStart"/>
      <w:r w:rsidR="00806052" w:rsidRPr="00806052">
        <w:rPr>
          <w:rFonts w:ascii="Consolas" w:hAnsi="Consolas" w:cs="Consolas"/>
          <w:sz w:val="20"/>
          <w:szCs w:val="20"/>
        </w:rPr>
        <w:t>mito</w:t>
      </w:r>
      <w:proofErr w:type="spellEnd"/>
      <w:r w:rsidR="00806052" w:rsidRPr="00806052">
        <w:rPr>
          <w:rFonts w:ascii="Consolas" w:hAnsi="Consolas" w:cs="Consolas"/>
          <w:sz w:val="20"/>
          <w:szCs w:val="20"/>
        </w:rPr>
        <w:t>-no-</w:t>
      </w:r>
      <w:proofErr w:type="spellStart"/>
      <w:r w:rsidR="00806052" w:rsidRPr="00806052">
        <w:rPr>
          <w:rFonts w:ascii="Consolas" w:hAnsi="Consolas" w:cs="Consolas"/>
          <w:sz w:val="20"/>
          <w:szCs w:val="20"/>
        </w:rPr>
        <w:t>chloro</w:t>
      </w:r>
      <w:proofErr w:type="spellEnd"/>
      <w:r w:rsidR="00806052">
        <w:rPr>
          <w:rFonts w:ascii="Times New Roman" w:hAnsi="Times New Roman" w:cs="Times New Roman"/>
          <w:sz w:val="22"/>
          <w:szCs w:val="22"/>
        </w:rPr>
        <w:t>/.</w:t>
      </w:r>
    </w:p>
    <w:p w14:paraId="38674FC9" w14:textId="77777777" w:rsidR="002D687E" w:rsidRPr="00806052" w:rsidRDefault="002D687E" w:rsidP="002D687E">
      <w:pPr>
        <w:rPr>
          <w:rFonts w:ascii="Consolas" w:hAnsi="Consolas" w:cs="Consolas"/>
          <w:i/>
          <w:iCs/>
          <w:sz w:val="20"/>
          <w:szCs w:val="20"/>
        </w:rPr>
      </w:pPr>
    </w:p>
    <w:p w14:paraId="7B5777A2"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spellStart"/>
      <w:r w:rsidRPr="00504038">
        <w:rPr>
          <w:rFonts w:ascii="Consolas" w:eastAsia="Times New Roman" w:hAnsi="Consolas" w:cs="Times New Roman"/>
          <w:color w:val="DCDCAA"/>
          <w:sz w:val="21"/>
          <w:szCs w:val="21"/>
        </w:rPr>
        <w:t>mkdir</w:t>
      </w:r>
      <w:proofErr w:type="spellEnd"/>
      <w:r w:rsidRPr="00504038">
        <w:rPr>
          <w:rFonts w:ascii="Consolas" w:eastAsia="Times New Roman" w:hAnsi="Consolas" w:cs="Times New Roman"/>
          <w:color w:val="CCCCCC"/>
          <w:sz w:val="21"/>
          <w:szCs w:val="21"/>
        </w:rPr>
        <w:t xml:space="preserve"> </w:t>
      </w:r>
      <w:proofErr w:type="gramStart"/>
      <w:r w:rsidRPr="00504038">
        <w:rPr>
          <w:rFonts w:ascii="Consolas" w:eastAsia="Times New Roman" w:hAnsi="Consolas" w:cs="Times New Roman"/>
          <w:color w:val="CE9178"/>
          <w:sz w:val="21"/>
          <w:szCs w:val="21"/>
        </w:rPr>
        <w:t>exported</w:t>
      </w:r>
      <w:proofErr w:type="gramEnd"/>
    </w:p>
    <w:p w14:paraId="584F3C82" w14:textId="77777777" w:rsidR="002D687E" w:rsidRPr="002D687E" w:rsidRDefault="002D687E" w:rsidP="002D687E">
      <w:pPr>
        <w:rPr>
          <w:rFonts w:ascii="Times New Roman" w:hAnsi="Times New Roman" w:cs="Times New Roman"/>
          <w:sz w:val="22"/>
          <w:szCs w:val="22"/>
        </w:rPr>
      </w:pPr>
    </w:p>
    <w:p w14:paraId="72D13571" w14:textId="2B6FCCBA" w:rsidR="002D687E" w:rsidRPr="00806052" w:rsidRDefault="002D687E" w:rsidP="002D687E">
      <w:pPr>
        <w:rPr>
          <w:rFonts w:ascii="Times New Roman" w:hAnsi="Times New Roman" w:cs="Times New Roman"/>
          <w:sz w:val="22"/>
          <w:szCs w:val="22"/>
        </w:rPr>
      </w:pPr>
      <w:r w:rsidRPr="00806052">
        <w:rPr>
          <w:rFonts w:ascii="Times New Roman" w:hAnsi="Times New Roman" w:cs="Times New Roman"/>
          <w:sz w:val="22"/>
          <w:szCs w:val="22"/>
        </w:rPr>
        <w:t xml:space="preserve">Now we can run the </w:t>
      </w:r>
      <w:r w:rsidRPr="00806052">
        <w:rPr>
          <w:rFonts w:ascii="Consolas" w:hAnsi="Consolas" w:cs="Consolas"/>
          <w:sz w:val="20"/>
          <w:szCs w:val="20"/>
        </w:rPr>
        <w:t>export_phyloseq.sh</w:t>
      </w:r>
      <w:r w:rsidRPr="00806052">
        <w:rPr>
          <w:rFonts w:ascii="Times New Roman" w:hAnsi="Times New Roman" w:cs="Times New Roman"/>
          <w:sz w:val="22"/>
          <w:szCs w:val="22"/>
        </w:rPr>
        <w:t xml:space="preserve"> script:</w:t>
      </w:r>
    </w:p>
    <w:p w14:paraId="0DDBF037" w14:textId="77777777" w:rsidR="00806052" w:rsidRDefault="00806052" w:rsidP="00806052">
      <w:pPr>
        <w:rPr>
          <w:rFonts w:ascii="Consolas" w:hAnsi="Consolas" w:cs="Consolas"/>
          <w:sz w:val="20"/>
          <w:szCs w:val="20"/>
        </w:rPr>
      </w:pPr>
    </w:p>
    <w:p w14:paraId="175289B6"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gramStart"/>
      <w:r w:rsidRPr="00504038">
        <w:rPr>
          <w:rFonts w:ascii="Consolas" w:eastAsia="Times New Roman" w:hAnsi="Consolas" w:cs="Times New Roman"/>
          <w:color w:val="6A9955"/>
          <w:sz w:val="21"/>
          <w:szCs w:val="21"/>
        </w:rPr>
        <w:t>#!/</w:t>
      </w:r>
      <w:proofErr w:type="gramEnd"/>
      <w:r w:rsidRPr="00504038">
        <w:rPr>
          <w:rFonts w:ascii="Consolas" w:eastAsia="Times New Roman" w:hAnsi="Consolas" w:cs="Times New Roman"/>
          <w:color w:val="6A9955"/>
          <w:sz w:val="21"/>
          <w:szCs w:val="21"/>
        </w:rPr>
        <w:t>bin/bash</w:t>
      </w:r>
    </w:p>
    <w:p w14:paraId="5479B6A6"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r w:rsidRPr="00504038">
        <w:rPr>
          <w:rFonts w:ascii="Consolas" w:eastAsia="Times New Roman" w:hAnsi="Consolas" w:cs="Times New Roman"/>
          <w:color w:val="6A9955"/>
          <w:sz w:val="21"/>
          <w:szCs w:val="21"/>
        </w:rPr>
        <w:t>#SBATCH -t 01:00:00 -p short --mem=10G --nodes=1 --</w:t>
      </w:r>
      <w:proofErr w:type="spellStart"/>
      <w:r w:rsidRPr="00504038">
        <w:rPr>
          <w:rFonts w:ascii="Consolas" w:eastAsia="Times New Roman" w:hAnsi="Consolas" w:cs="Times New Roman"/>
          <w:color w:val="6A9955"/>
          <w:sz w:val="21"/>
          <w:szCs w:val="21"/>
        </w:rPr>
        <w:t>ntasks</w:t>
      </w:r>
      <w:proofErr w:type="spellEnd"/>
      <w:r w:rsidRPr="00504038">
        <w:rPr>
          <w:rFonts w:ascii="Consolas" w:eastAsia="Times New Roman" w:hAnsi="Consolas" w:cs="Times New Roman"/>
          <w:color w:val="6A9955"/>
          <w:sz w:val="21"/>
          <w:szCs w:val="21"/>
        </w:rPr>
        <w:t>-per-node=1</w:t>
      </w:r>
    </w:p>
    <w:p w14:paraId="5C60EC99"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r w:rsidRPr="00504038">
        <w:rPr>
          <w:rFonts w:ascii="Consolas" w:eastAsia="Times New Roman" w:hAnsi="Consolas" w:cs="Times New Roman"/>
          <w:color w:val="DCDCAA"/>
          <w:sz w:val="21"/>
          <w:szCs w:val="21"/>
        </w:rPr>
        <w:t>module</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load</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QIIME2/2023.2</w:t>
      </w:r>
    </w:p>
    <w:p w14:paraId="0D6191D0"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
    <w:p w14:paraId="73237F13"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spellStart"/>
      <w:r w:rsidRPr="00504038">
        <w:rPr>
          <w:rFonts w:ascii="Consolas" w:eastAsia="Times New Roman" w:hAnsi="Consolas" w:cs="Times New Roman"/>
          <w:color w:val="DCDCAA"/>
          <w:sz w:val="21"/>
          <w:szCs w:val="21"/>
        </w:rPr>
        <w:t>qiime</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tools</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--input-path</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rep-</w:t>
      </w:r>
      <w:proofErr w:type="spellStart"/>
      <w:r w:rsidRPr="00504038">
        <w:rPr>
          <w:rFonts w:ascii="Consolas" w:eastAsia="Times New Roman" w:hAnsi="Consolas" w:cs="Times New Roman"/>
          <w:color w:val="CE9178"/>
          <w:sz w:val="21"/>
          <w:szCs w:val="21"/>
        </w:rPr>
        <w:t>seqs.qza</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--output-path</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exported/</w:t>
      </w:r>
      <w:r w:rsidRPr="00504038">
        <w:rPr>
          <w:rFonts w:ascii="Consolas" w:eastAsia="Times New Roman" w:hAnsi="Consolas" w:cs="Times New Roman"/>
          <w:color w:val="CCCCCC"/>
          <w:sz w:val="21"/>
          <w:szCs w:val="21"/>
        </w:rPr>
        <w:t xml:space="preserve">                                 </w:t>
      </w:r>
    </w:p>
    <w:p w14:paraId="33CEE3AE"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spellStart"/>
      <w:r w:rsidRPr="00504038">
        <w:rPr>
          <w:rFonts w:ascii="Consolas" w:eastAsia="Times New Roman" w:hAnsi="Consolas" w:cs="Times New Roman"/>
          <w:color w:val="DCDCAA"/>
          <w:sz w:val="21"/>
          <w:szCs w:val="21"/>
        </w:rPr>
        <w:t>qiime</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tools</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--input-path</w:t>
      </w:r>
      <w:r w:rsidRPr="00504038">
        <w:rPr>
          <w:rFonts w:ascii="Consolas" w:eastAsia="Times New Roman" w:hAnsi="Consolas" w:cs="Times New Roman"/>
          <w:color w:val="CCCCCC"/>
          <w:sz w:val="21"/>
          <w:szCs w:val="21"/>
        </w:rPr>
        <w:t xml:space="preserve"> </w:t>
      </w:r>
      <w:proofErr w:type="spellStart"/>
      <w:r w:rsidRPr="00504038">
        <w:rPr>
          <w:rFonts w:ascii="Consolas" w:eastAsia="Times New Roman" w:hAnsi="Consolas" w:cs="Times New Roman"/>
          <w:color w:val="CE9178"/>
          <w:sz w:val="21"/>
          <w:szCs w:val="21"/>
        </w:rPr>
        <w:t>taxonomy.qza</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--output-path</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exported/</w:t>
      </w:r>
    </w:p>
    <w:p w14:paraId="230153B8"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spellStart"/>
      <w:r w:rsidRPr="00504038">
        <w:rPr>
          <w:rFonts w:ascii="Consolas" w:eastAsia="Times New Roman" w:hAnsi="Consolas" w:cs="Times New Roman"/>
          <w:color w:val="DCDCAA"/>
          <w:sz w:val="21"/>
          <w:szCs w:val="21"/>
        </w:rPr>
        <w:t>qiime</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tools</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--input-path</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rooted-</w:t>
      </w:r>
      <w:proofErr w:type="spellStart"/>
      <w:r w:rsidRPr="00504038">
        <w:rPr>
          <w:rFonts w:ascii="Consolas" w:eastAsia="Times New Roman" w:hAnsi="Consolas" w:cs="Times New Roman"/>
          <w:color w:val="CE9178"/>
          <w:sz w:val="21"/>
          <w:szCs w:val="21"/>
        </w:rPr>
        <w:t>tree.qza</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--output-path</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exported/</w:t>
      </w:r>
    </w:p>
    <w:p w14:paraId="04F57497"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spellStart"/>
      <w:r w:rsidRPr="00504038">
        <w:rPr>
          <w:rFonts w:ascii="Consolas" w:eastAsia="Times New Roman" w:hAnsi="Consolas" w:cs="Times New Roman"/>
          <w:color w:val="DCDCAA"/>
          <w:sz w:val="21"/>
          <w:szCs w:val="21"/>
        </w:rPr>
        <w:t>qiime</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tools</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--input-path</w:t>
      </w:r>
      <w:r w:rsidRPr="00504038">
        <w:rPr>
          <w:rFonts w:ascii="Consolas" w:eastAsia="Times New Roman" w:hAnsi="Consolas" w:cs="Times New Roman"/>
          <w:color w:val="CCCCCC"/>
          <w:sz w:val="21"/>
          <w:szCs w:val="21"/>
        </w:rPr>
        <w:t xml:space="preserve"> </w:t>
      </w:r>
      <w:proofErr w:type="spellStart"/>
      <w:r w:rsidRPr="00504038">
        <w:rPr>
          <w:rFonts w:ascii="Consolas" w:eastAsia="Times New Roman" w:hAnsi="Consolas" w:cs="Times New Roman"/>
          <w:color w:val="CE9178"/>
          <w:sz w:val="21"/>
          <w:szCs w:val="21"/>
        </w:rPr>
        <w:t>table.qza</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--output-path</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exported/</w:t>
      </w:r>
    </w:p>
    <w:p w14:paraId="33E96B45" w14:textId="77777777" w:rsidR="002D687E" w:rsidRPr="002D687E" w:rsidRDefault="002D687E" w:rsidP="002D687E">
      <w:pPr>
        <w:rPr>
          <w:rFonts w:ascii="Menlo" w:hAnsi="Menlo" w:cs="Menlo"/>
          <w:sz w:val="22"/>
          <w:szCs w:val="22"/>
        </w:rPr>
      </w:pPr>
    </w:p>
    <w:p w14:paraId="1CC4F921" w14:textId="77777777" w:rsidR="002D687E" w:rsidRPr="00806052" w:rsidRDefault="002D687E" w:rsidP="002D687E">
      <w:pPr>
        <w:rPr>
          <w:rFonts w:ascii="Times New Roman" w:hAnsi="Times New Roman" w:cs="Times New Roman"/>
          <w:sz w:val="22"/>
          <w:szCs w:val="22"/>
        </w:rPr>
      </w:pPr>
      <w:r w:rsidRPr="00806052">
        <w:rPr>
          <w:rFonts w:ascii="Times New Roman" w:hAnsi="Times New Roman" w:cs="Times New Roman"/>
          <w:sz w:val="22"/>
          <w:szCs w:val="22"/>
        </w:rPr>
        <w:t xml:space="preserve">This will spit 4 new files into the </w:t>
      </w:r>
      <w:r w:rsidRPr="00806052">
        <w:rPr>
          <w:rFonts w:ascii="Consolas" w:hAnsi="Consolas" w:cs="Consolas"/>
          <w:sz w:val="20"/>
          <w:szCs w:val="20"/>
        </w:rPr>
        <w:t>exported/</w:t>
      </w:r>
      <w:r w:rsidRPr="00806052">
        <w:rPr>
          <w:rFonts w:ascii="Times New Roman" w:hAnsi="Times New Roman" w:cs="Times New Roman"/>
          <w:sz w:val="22"/>
          <w:szCs w:val="22"/>
        </w:rPr>
        <w:t xml:space="preserve"> directory:</w:t>
      </w:r>
    </w:p>
    <w:p w14:paraId="4B963045" w14:textId="77777777" w:rsidR="002D687E" w:rsidRPr="002D687E" w:rsidRDefault="002D687E" w:rsidP="002D687E">
      <w:pPr>
        <w:rPr>
          <w:rFonts w:ascii="Times New Roman" w:hAnsi="Times New Roman" w:cs="Times New Roman"/>
          <w:sz w:val="22"/>
          <w:szCs w:val="22"/>
        </w:rPr>
      </w:pPr>
      <w:r w:rsidRPr="002D687E">
        <w:rPr>
          <w:rFonts w:ascii="Times New Roman" w:hAnsi="Times New Roman" w:cs="Times New Roman"/>
          <w:sz w:val="22"/>
          <w:szCs w:val="22"/>
        </w:rPr>
        <w:tab/>
      </w:r>
    </w:p>
    <w:p w14:paraId="5BC69344" w14:textId="77777777" w:rsidR="002D687E" w:rsidRPr="00504038" w:rsidRDefault="002D687E" w:rsidP="00504038">
      <w:pPr>
        <w:pStyle w:val="ListParagraph"/>
        <w:numPr>
          <w:ilvl w:val="0"/>
          <w:numId w:val="4"/>
        </w:numPr>
        <w:rPr>
          <w:rFonts w:ascii="Times New Roman" w:hAnsi="Times New Roman" w:cs="Times New Roman"/>
          <w:sz w:val="22"/>
          <w:szCs w:val="22"/>
        </w:rPr>
      </w:pPr>
      <w:r w:rsidRPr="00504038">
        <w:rPr>
          <w:rFonts w:ascii="Consolas" w:hAnsi="Consolas" w:cs="Consolas"/>
          <w:sz w:val="22"/>
          <w:szCs w:val="22"/>
        </w:rPr>
        <w:t>feature-</w:t>
      </w:r>
      <w:proofErr w:type="spellStart"/>
      <w:proofErr w:type="gramStart"/>
      <w:r w:rsidRPr="00504038">
        <w:rPr>
          <w:rFonts w:ascii="Consolas" w:hAnsi="Consolas" w:cs="Consolas"/>
          <w:sz w:val="22"/>
          <w:szCs w:val="22"/>
        </w:rPr>
        <w:t>table.biom</w:t>
      </w:r>
      <w:proofErr w:type="spellEnd"/>
      <w:proofErr w:type="gramEnd"/>
      <w:r w:rsidRPr="00504038">
        <w:rPr>
          <w:rFonts w:ascii="Consolas" w:hAnsi="Consolas" w:cs="Consolas"/>
          <w:sz w:val="22"/>
          <w:szCs w:val="22"/>
        </w:rPr>
        <w:t xml:space="preserve"> </w:t>
      </w:r>
      <w:r w:rsidRPr="00504038">
        <w:rPr>
          <w:rFonts w:ascii="Times New Roman" w:hAnsi="Times New Roman" w:cs="Times New Roman"/>
          <w:sz w:val="22"/>
          <w:szCs w:val="22"/>
        </w:rPr>
        <w:tab/>
        <w:t>(the ASV table)</w:t>
      </w:r>
    </w:p>
    <w:p w14:paraId="6C0C8D7D" w14:textId="77777777" w:rsidR="002D687E" w:rsidRPr="00504038" w:rsidRDefault="002D687E" w:rsidP="00504038">
      <w:pPr>
        <w:pStyle w:val="ListParagraph"/>
        <w:numPr>
          <w:ilvl w:val="0"/>
          <w:numId w:val="4"/>
        </w:numPr>
        <w:rPr>
          <w:rFonts w:ascii="Times New Roman" w:hAnsi="Times New Roman" w:cs="Times New Roman"/>
          <w:sz w:val="22"/>
          <w:szCs w:val="22"/>
        </w:rPr>
      </w:pPr>
      <w:proofErr w:type="spellStart"/>
      <w:r w:rsidRPr="00504038">
        <w:rPr>
          <w:rFonts w:ascii="Consolas" w:hAnsi="Consolas" w:cs="Consolas"/>
          <w:sz w:val="22"/>
          <w:szCs w:val="22"/>
        </w:rPr>
        <w:t>taxonomy.tsv</w:t>
      </w:r>
      <w:proofErr w:type="spellEnd"/>
      <w:r w:rsidRPr="00504038">
        <w:rPr>
          <w:rFonts w:ascii="Consolas" w:hAnsi="Consolas" w:cs="Consolas"/>
          <w:sz w:val="22"/>
          <w:szCs w:val="22"/>
        </w:rPr>
        <w:tab/>
      </w:r>
      <w:r w:rsidRPr="00504038">
        <w:rPr>
          <w:rFonts w:ascii="Times New Roman" w:hAnsi="Times New Roman" w:cs="Times New Roman"/>
          <w:sz w:val="22"/>
          <w:szCs w:val="22"/>
        </w:rPr>
        <w:tab/>
        <w:t>(the taxonomy table)</w:t>
      </w:r>
    </w:p>
    <w:p w14:paraId="389CE2EE" w14:textId="77777777" w:rsidR="002D687E" w:rsidRPr="00504038" w:rsidRDefault="002D687E" w:rsidP="00504038">
      <w:pPr>
        <w:pStyle w:val="ListParagraph"/>
        <w:numPr>
          <w:ilvl w:val="0"/>
          <w:numId w:val="4"/>
        </w:numPr>
        <w:rPr>
          <w:rFonts w:ascii="Times New Roman" w:hAnsi="Times New Roman" w:cs="Times New Roman"/>
          <w:sz w:val="22"/>
          <w:szCs w:val="22"/>
        </w:rPr>
      </w:pPr>
      <w:proofErr w:type="spellStart"/>
      <w:r w:rsidRPr="00504038">
        <w:rPr>
          <w:rFonts w:ascii="Consolas" w:hAnsi="Consolas" w:cs="Consolas"/>
          <w:sz w:val="22"/>
          <w:szCs w:val="22"/>
        </w:rPr>
        <w:t>dna-</w:t>
      </w:r>
      <w:proofErr w:type="gramStart"/>
      <w:r w:rsidRPr="00504038">
        <w:rPr>
          <w:rFonts w:ascii="Consolas" w:hAnsi="Consolas" w:cs="Consolas"/>
          <w:sz w:val="22"/>
          <w:szCs w:val="22"/>
        </w:rPr>
        <w:t>sequences.fasta</w:t>
      </w:r>
      <w:proofErr w:type="spellEnd"/>
      <w:proofErr w:type="gramEnd"/>
      <w:r w:rsidRPr="00504038">
        <w:rPr>
          <w:rFonts w:ascii="Times New Roman" w:hAnsi="Times New Roman" w:cs="Times New Roman"/>
          <w:sz w:val="22"/>
          <w:szCs w:val="22"/>
        </w:rPr>
        <w:tab/>
        <w:t>(the representative sequences of the ASVs)</w:t>
      </w:r>
    </w:p>
    <w:p w14:paraId="75BA9B4D" w14:textId="6134CC32" w:rsidR="002D687E" w:rsidRPr="00504038" w:rsidRDefault="002D687E" w:rsidP="00504038">
      <w:pPr>
        <w:pStyle w:val="ListParagraph"/>
        <w:numPr>
          <w:ilvl w:val="0"/>
          <w:numId w:val="4"/>
        </w:numPr>
        <w:rPr>
          <w:rFonts w:ascii="Times New Roman" w:hAnsi="Times New Roman" w:cs="Times New Roman"/>
          <w:sz w:val="22"/>
          <w:szCs w:val="22"/>
        </w:rPr>
      </w:pPr>
      <w:proofErr w:type="spellStart"/>
      <w:r w:rsidRPr="00504038">
        <w:rPr>
          <w:rFonts w:ascii="Consolas" w:hAnsi="Consolas" w:cs="Consolas"/>
          <w:sz w:val="22"/>
          <w:szCs w:val="22"/>
        </w:rPr>
        <w:lastRenderedPageBreak/>
        <w:t>tree.nwk</w:t>
      </w:r>
      <w:proofErr w:type="spellEnd"/>
      <w:r w:rsidRPr="00504038">
        <w:rPr>
          <w:rFonts w:ascii="Times New Roman" w:hAnsi="Times New Roman" w:cs="Times New Roman"/>
          <w:sz w:val="22"/>
          <w:szCs w:val="22"/>
        </w:rPr>
        <w:tab/>
      </w:r>
      <w:r w:rsidRPr="00504038">
        <w:rPr>
          <w:rFonts w:ascii="Times New Roman" w:hAnsi="Times New Roman" w:cs="Times New Roman"/>
          <w:sz w:val="22"/>
          <w:szCs w:val="22"/>
        </w:rPr>
        <w:tab/>
      </w:r>
      <w:r w:rsidR="00806052" w:rsidRPr="00504038">
        <w:rPr>
          <w:rFonts w:ascii="Times New Roman" w:hAnsi="Times New Roman" w:cs="Times New Roman"/>
          <w:sz w:val="22"/>
          <w:szCs w:val="22"/>
        </w:rPr>
        <w:tab/>
      </w:r>
      <w:r w:rsidRPr="00504038">
        <w:rPr>
          <w:rFonts w:ascii="Times New Roman" w:hAnsi="Times New Roman" w:cs="Times New Roman"/>
          <w:sz w:val="22"/>
          <w:szCs w:val="22"/>
        </w:rPr>
        <w:t>(the tree file of the rep seqs)</w:t>
      </w:r>
    </w:p>
    <w:p w14:paraId="7B0DC4B2" w14:textId="5C33C206" w:rsidR="002D687E" w:rsidRDefault="002D687E" w:rsidP="002D687E">
      <w:pPr>
        <w:rPr>
          <w:rFonts w:ascii="Times New Roman" w:hAnsi="Times New Roman" w:cs="Times New Roman"/>
          <w:i/>
          <w:iCs/>
          <w:sz w:val="22"/>
          <w:szCs w:val="22"/>
        </w:rPr>
      </w:pPr>
    </w:p>
    <w:p w14:paraId="48A74D0D" w14:textId="77777777" w:rsidR="000E4EEB" w:rsidRPr="002D687E" w:rsidRDefault="000E4EEB" w:rsidP="002D687E">
      <w:pPr>
        <w:rPr>
          <w:rFonts w:ascii="Times New Roman" w:hAnsi="Times New Roman" w:cs="Times New Roman"/>
          <w:i/>
          <w:iCs/>
          <w:sz w:val="22"/>
          <w:szCs w:val="22"/>
        </w:rPr>
      </w:pPr>
    </w:p>
    <w:p w14:paraId="4C258294" w14:textId="784A79E8" w:rsidR="000E4EEB" w:rsidRPr="000E4EEB" w:rsidRDefault="000E4EEB" w:rsidP="000E4EEB">
      <w:pPr>
        <w:rPr>
          <w:rFonts w:ascii="Times New Roman" w:hAnsi="Times New Roman" w:cs="Times New Roman"/>
          <w:b/>
          <w:bCs/>
          <w:sz w:val="22"/>
          <w:szCs w:val="22"/>
        </w:rPr>
      </w:pPr>
      <w:r w:rsidRPr="000E4EEB">
        <w:rPr>
          <w:rFonts w:ascii="Times New Roman" w:hAnsi="Times New Roman" w:cs="Times New Roman"/>
          <w:b/>
          <w:bCs/>
          <w:sz w:val="22"/>
          <w:szCs w:val="22"/>
        </w:rPr>
        <w:t xml:space="preserve">STEP </w:t>
      </w:r>
      <w:r>
        <w:rPr>
          <w:rFonts w:ascii="Times New Roman" w:hAnsi="Times New Roman" w:cs="Times New Roman"/>
          <w:b/>
          <w:bCs/>
          <w:sz w:val="22"/>
          <w:szCs w:val="22"/>
        </w:rPr>
        <w:t>11</w:t>
      </w:r>
      <w:r w:rsidRPr="000E4EEB">
        <w:rPr>
          <w:rFonts w:ascii="Times New Roman" w:hAnsi="Times New Roman" w:cs="Times New Roman"/>
          <w:b/>
          <w:bCs/>
          <w:sz w:val="22"/>
          <w:szCs w:val="22"/>
        </w:rPr>
        <w:t xml:space="preserve">: Prepping the taxonomy </w:t>
      </w:r>
      <w:proofErr w:type="gramStart"/>
      <w:r w:rsidRPr="000E4EEB">
        <w:rPr>
          <w:rFonts w:ascii="Times New Roman" w:hAnsi="Times New Roman" w:cs="Times New Roman"/>
          <w:b/>
          <w:bCs/>
          <w:sz w:val="22"/>
          <w:szCs w:val="22"/>
        </w:rPr>
        <w:t>table</w:t>
      </w:r>
      <w:proofErr w:type="gramEnd"/>
    </w:p>
    <w:p w14:paraId="560F3504" w14:textId="44CA9AC4" w:rsidR="000E4EEB" w:rsidRDefault="000E4EEB" w:rsidP="000E4EEB">
      <w:pPr>
        <w:rPr>
          <w:rFonts w:ascii="Times New Roman" w:hAnsi="Times New Roman" w:cs="Times New Roman"/>
          <w:b/>
          <w:bCs/>
          <w:sz w:val="22"/>
          <w:szCs w:val="22"/>
        </w:rPr>
      </w:pPr>
    </w:p>
    <w:p w14:paraId="2071BEB6" w14:textId="75B2FC40" w:rsidR="000E4EEB" w:rsidRPr="00806052" w:rsidRDefault="007A7BD9" w:rsidP="000E4EEB">
      <w:pPr>
        <w:rPr>
          <w:rFonts w:ascii="Times New Roman" w:hAnsi="Times New Roman" w:cs="Times New Roman"/>
          <w:sz w:val="22"/>
          <w:szCs w:val="22"/>
        </w:rPr>
      </w:pPr>
      <w:r>
        <w:rPr>
          <w:rFonts w:ascii="Times New Roman" w:hAnsi="Times New Roman" w:cs="Times New Roman"/>
          <w:sz w:val="22"/>
          <w:szCs w:val="22"/>
        </w:rPr>
        <w:t xml:space="preserve">Navigate into the </w:t>
      </w:r>
      <w:r w:rsidRPr="007A7BD9">
        <w:rPr>
          <w:rFonts w:ascii="Consolas" w:hAnsi="Consolas" w:cs="Consolas"/>
          <w:sz w:val="21"/>
          <w:szCs w:val="21"/>
        </w:rPr>
        <w:t>exported/</w:t>
      </w:r>
      <w:r>
        <w:rPr>
          <w:rFonts w:ascii="Times New Roman" w:hAnsi="Times New Roman" w:cs="Times New Roman"/>
          <w:sz w:val="22"/>
          <w:szCs w:val="22"/>
        </w:rPr>
        <w:t xml:space="preserve"> directory and run everything from now on in there. </w:t>
      </w:r>
      <w:r w:rsidR="000E4EEB" w:rsidRPr="00806052">
        <w:rPr>
          <w:rFonts w:ascii="Times New Roman" w:hAnsi="Times New Roman" w:cs="Times New Roman"/>
          <w:sz w:val="22"/>
          <w:szCs w:val="22"/>
        </w:rPr>
        <w:t>We need to alter the headers of</w:t>
      </w:r>
      <w:r w:rsidR="000E4EEB" w:rsidRPr="00806052">
        <w:rPr>
          <w:rFonts w:ascii="Times" w:hAnsi="Times" w:cs="Times New Roman"/>
          <w:sz w:val="22"/>
          <w:szCs w:val="22"/>
        </w:rPr>
        <w:t xml:space="preserve"> </w:t>
      </w:r>
      <w:r w:rsidR="000E4EEB" w:rsidRPr="00806052">
        <w:rPr>
          <w:rFonts w:ascii="Times" w:hAnsi="Times" w:cs="Consolas"/>
          <w:sz w:val="22"/>
          <w:szCs w:val="22"/>
        </w:rPr>
        <w:t>the</w:t>
      </w:r>
      <w:r w:rsidR="000E4EEB" w:rsidRPr="00806052">
        <w:rPr>
          <w:rFonts w:ascii="Consolas" w:hAnsi="Consolas" w:cs="Consolas"/>
          <w:sz w:val="22"/>
          <w:szCs w:val="22"/>
        </w:rPr>
        <w:t xml:space="preserve"> </w:t>
      </w:r>
      <w:proofErr w:type="spellStart"/>
      <w:r w:rsidR="000E4EEB" w:rsidRPr="007A7BD9">
        <w:rPr>
          <w:rFonts w:ascii="Consolas" w:hAnsi="Consolas" w:cs="Consolas"/>
          <w:sz w:val="20"/>
          <w:szCs w:val="20"/>
        </w:rPr>
        <w:t>taxonomy.tsv</w:t>
      </w:r>
      <w:proofErr w:type="spellEnd"/>
      <w:r w:rsidR="000E4EEB" w:rsidRPr="00806052">
        <w:rPr>
          <w:rFonts w:ascii="Times New Roman" w:hAnsi="Times New Roman" w:cs="Times New Roman"/>
          <w:sz w:val="22"/>
          <w:szCs w:val="22"/>
        </w:rPr>
        <w:t xml:space="preserve"> file. The headers are tab separated so try not to mess with the spacing of the headers. If you do just use tab to re-separate each of the headers. Use </w:t>
      </w:r>
      <w:r w:rsidR="000E4EEB" w:rsidRPr="007A7BD9">
        <w:rPr>
          <w:rFonts w:ascii="Consolas" w:hAnsi="Consolas" w:cs="Consolas"/>
          <w:sz w:val="22"/>
          <w:szCs w:val="22"/>
        </w:rPr>
        <w:t>nano</w:t>
      </w:r>
      <w:r w:rsidR="000E4EEB" w:rsidRPr="00806052">
        <w:rPr>
          <w:rFonts w:ascii="Times New Roman" w:hAnsi="Times New Roman" w:cs="Times New Roman"/>
          <w:sz w:val="22"/>
          <w:szCs w:val="22"/>
        </w:rPr>
        <w:t xml:space="preserve"> to edit the headers (or whatever editor you prefer).</w:t>
      </w:r>
    </w:p>
    <w:p w14:paraId="46AE00F1" w14:textId="77777777" w:rsidR="000E4EEB" w:rsidRPr="000E4EEB" w:rsidRDefault="000E4EEB" w:rsidP="000E4EEB">
      <w:pPr>
        <w:rPr>
          <w:rFonts w:ascii="Times New Roman" w:hAnsi="Times New Roman" w:cs="Times New Roman"/>
          <w:i/>
          <w:iCs/>
          <w:sz w:val="22"/>
          <w:szCs w:val="22"/>
        </w:rPr>
      </w:pPr>
    </w:p>
    <w:p w14:paraId="1C66F991" w14:textId="65B1D38F" w:rsidR="000E4EEB" w:rsidRPr="007A7BD9" w:rsidRDefault="000E4EEB" w:rsidP="000E4EEB">
      <w:pPr>
        <w:rPr>
          <w:rFonts w:ascii="Times New Roman" w:hAnsi="Times New Roman" w:cs="Times New Roman"/>
          <w:sz w:val="22"/>
          <w:szCs w:val="22"/>
        </w:rPr>
      </w:pPr>
      <w:r w:rsidRPr="007A7BD9">
        <w:rPr>
          <w:rFonts w:ascii="Times New Roman" w:hAnsi="Times New Roman" w:cs="Times New Roman"/>
          <w:sz w:val="22"/>
          <w:szCs w:val="22"/>
        </w:rPr>
        <w:t>In the original file (</w:t>
      </w:r>
      <w:proofErr w:type="spellStart"/>
      <w:r w:rsidRPr="007A7BD9">
        <w:rPr>
          <w:rFonts w:ascii="Consolas" w:hAnsi="Consolas" w:cs="Consolas"/>
          <w:sz w:val="22"/>
          <w:szCs w:val="22"/>
        </w:rPr>
        <w:t>taxonomy.tsv</w:t>
      </w:r>
      <w:proofErr w:type="spellEnd"/>
      <w:r w:rsidRPr="007A7BD9">
        <w:rPr>
          <w:rFonts w:ascii="Times New Roman" w:hAnsi="Times New Roman" w:cs="Times New Roman"/>
          <w:sz w:val="22"/>
          <w:szCs w:val="22"/>
        </w:rPr>
        <w:t xml:space="preserve">) you should have the following </w:t>
      </w:r>
      <w:r w:rsidR="007A7BD9">
        <w:rPr>
          <w:rFonts w:ascii="Times New Roman" w:hAnsi="Times New Roman" w:cs="Times New Roman"/>
          <w:sz w:val="22"/>
          <w:szCs w:val="22"/>
        </w:rPr>
        <w:t xml:space="preserve">tab separated </w:t>
      </w:r>
      <w:r w:rsidRPr="007A7BD9">
        <w:rPr>
          <w:rFonts w:ascii="Times New Roman" w:hAnsi="Times New Roman" w:cs="Times New Roman"/>
          <w:sz w:val="22"/>
          <w:szCs w:val="22"/>
        </w:rPr>
        <w:t>headers:</w:t>
      </w:r>
    </w:p>
    <w:p w14:paraId="3580E540" w14:textId="77777777" w:rsidR="000E4EEB" w:rsidRPr="000E4EEB" w:rsidRDefault="000E4EEB" w:rsidP="000E4EEB">
      <w:pPr>
        <w:rPr>
          <w:rFonts w:ascii="Menlo" w:hAnsi="Menlo" w:cs="Menlo"/>
          <w:sz w:val="22"/>
          <w:szCs w:val="22"/>
        </w:rPr>
      </w:pPr>
    </w:p>
    <w:p w14:paraId="2CE79D38" w14:textId="77777777" w:rsidR="000E4EEB" w:rsidRPr="007A7BD9" w:rsidRDefault="000E4EEB" w:rsidP="000E4EEB">
      <w:pPr>
        <w:rPr>
          <w:rFonts w:ascii="Consolas" w:hAnsi="Consolas" w:cs="Consolas"/>
          <w:sz w:val="22"/>
          <w:szCs w:val="22"/>
        </w:rPr>
      </w:pPr>
      <w:r w:rsidRPr="007A7BD9">
        <w:rPr>
          <w:rFonts w:ascii="Consolas" w:hAnsi="Consolas" w:cs="Consolas"/>
          <w:sz w:val="22"/>
          <w:szCs w:val="22"/>
        </w:rPr>
        <w:t>Feature ID</w:t>
      </w:r>
      <w:r w:rsidRPr="007A7BD9">
        <w:rPr>
          <w:rFonts w:ascii="Consolas" w:hAnsi="Consolas" w:cs="Consolas"/>
          <w:sz w:val="22"/>
          <w:szCs w:val="22"/>
        </w:rPr>
        <w:tab/>
        <w:t>Taxon</w:t>
      </w:r>
      <w:r w:rsidRPr="007A7BD9">
        <w:rPr>
          <w:rFonts w:ascii="Consolas" w:hAnsi="Consolas" w:cs="Consolas"/>
          <w:sz w:val="22"/>
          <w:szCs w:val="22"/>
        </w:rPr>
        <w:tab/>
        <w:t>Confidence</w:t>
      </w:r>
    </w:p>
    <w:p w14:paraId="4C87466F" w14:textId="77777777" w:rsidR="000E4EEB" w:rsidRPr="000E4EEB" w:rsidRDefault="000E4EEB" w:rsidP="000E4EEB">
      <w:pPr>
        <w:rPr>
          <w:rFonts w:ascii="Times New Roman" w:hAnsi="Times New Roman" w:cs="Times New Roman"/>
          <w:sz w:val="22"/>
          <w:szCs w:val="22"/>
        </w:rPr>
      </w:pPr>
    </w:p>
    <w:p w14:paraId="7CA5E909" w14:textId="77777777" w:rsidR="000E4EEB" w:rsidRPr="007A7BD9" w:rsidRDefault="000E4EEB" w:rsidP="000E4EEB">
      <w:pPr>
        <w:rPr>
          <w:rFonts w:ascii="Times New Roman" w:hAnsi="Times New Roman" w:cs="Times New Roman"/>
          <w:sz w:val="22"/>
          <w:szCs w:val="22"/>
        </w:rPr>
      </w:pPr>
      <w:r w:rsidRPr="007A7BD9">
        <w:rPr>
          <w:rFonts w:ascii="Times New Roman" w:hAnsi="Times New Roman" w:cs="Times New Roman"/>
          <w:sz w:val="22"/>
          <w:szCs w:val="22"/>
        </w:rPr>
        <w:t xml:space="preserve">Change these headers to the following and save as new file called </w:t>
      </w:r>
      <w:proofErr w:type="spellStart"/>
      <w:r w:rsidRPr="007A7BD9">
        <w:rPr>
          <w:rFonts w:ascii="Consolas" w:hAnsi="Consolas" w:cs="Consolas"/>
          <w:sz w:val="20"/>
          <w:szCs w:val="20"/>
        </w:rPr>
        <w:t>biom-taxonomy.tsv</w:t>
      </w:r>
      <w:proofErr w:type="spellEnd"/>
      <w:r w:rsidRPr="007A7BD9">
        <w:rPr>
          <w:rFonts w:ascii="Times New Roman" w:hAnsi="Times New Roman" w:cs="Times New Roman"/>
          <w:sz w:val="22"/>
          <w:szCs w:val="22"/>
        </w:rPr>
        <w:t>:</w:t>
      </w:r>
    </w:p>
    <w:p w14:paraId="03EA00E0" w14:textId="77777777" w:rsidR="000E4EEB" w:rsidRPr="000E4EEB" w:rsidRDefault="000E4EEB" w:rsidP="000E4EEB">
      <w:pPr>
        <w:rPr>
          <w:rFonts w:ascii="Times New Roman" w:hAnsi="Times New Roman" w:cs="Times New Roman"/>
          <w:sz w:val="22"/>
          <w:szCs w:val="22"/>
        </w:rPr>
      </w:pPr>
    </w:p>
    <w:p w14:paraId="43303591" w14:textId="77777777" w:rsidR="000E4EEB" w:rsidRPr="007A7BD9" w:rsidRDefault="000E4EEB" w:rsidP="000E4EEB">
      <w:pPr>
        <w:rPr>
          <w:rFonts w:ascii="Consolas" w:hAnsi="Consolas" w:cs="Consolas"/>
          <w:sz w:val="22"/>
          <w:szCs w:val="22"/>
        </w:rPr>
      </w:pPr>
      <w:r w:rsidRPr="007A7BD9">
        <w:rPr>
          <w:rFonts w:ascii="Consolas" w:hAnsi="Consolas" w:cs="Consolas"/>
          <w:sz w:val="22"/>
          <w:szCs w:val="22"/>
        </w:rPr>
        <w:t>#OTUID</w:t>
      </w:r>
      <w:r w:rsidRPr="007A7BD9">
        <w:rPr>
          <w:rFonts w:ascii="Consolas" w:hAnsi="Consolas" w:cs="Consolas"/>
          <w:sz w:val="22"/>
          <w:szCs w:val="22"/>
        </w:rPr>
        <w:tab/>
        <w:t>taxonomy</w:t>
      </w:r>
      <w:r w:rsidRPr="007A7BD9">
        <w:rPr>
          <w:rFonts w:ascii="Consolas" w:hAnsi="Consolas" w:cs="Consolas"/>
          <w:sz w:val="22"/>
          <w:szCs w:val="22"/>
        </w:rPr>
        <w:tab/>
        <w:t>confidence</w:t>
      </w:r>
    </w:p>
    <w:p w14:paraId="2B83CB40" w14:textId="77777777" w:rsidR="000E4EEB" w:rsidRPr="000E4EEB" w:rsidRDefault="000E4EEB" w:rsidP="000E4EEB">
      <w:pPr>
        <w:rPr>
          <w:rFonts w:ascii="Times New Roman" w:hAnsi="Times New Roman" w:cs="Times New Roman"/>
          <w:sz w:val="22"/>
          <w:szCs w:val="22"/>
        </w:rPr>
      </w:pPr>
    </w:p>
    <w:p w14:paraId="7A192C57" w14:textId="720DFB26" w:rsidR="000E4EEB" w:rsidRPr="007A7BD9" w:rsidRDefault="000E4EEB" w:rsidP="000E4EEB">
      <w:pPr>
        <w:rPr>
          <w:rFonts w:ascii="Times New Roman" w:hAnsi="Times New Roman" w:cs="Times New Roman"/>
          <w:sz w:val="22"/>
          <w:szCs w:val="22"/>
        </w:rPr>
      </w:pPr>
      <w:r w:rsidRPr="007A7BD9">
        <w:rPr>
          <w:rFonts w:ascii="Times New Roman" w:hAnsi="Times New Roman" w:cs="Times New Roman"/>
          <w:sz w:val="22"/>
          <w:szCs w:val="22"/>
        </w:rPr>
        <w:t xml:space="preserve">These new headers will allow you to amend the </w:t>
      </w:r>
      <w:r w:rsidRPr="007A7BD9">
        <w:rPr>
          <w:rFonts w:ascii="Consolas" w:hAnsi="Consolas" w:cs="Consolas"/>
          <w:sz w:val="20"/>
          <w:szCs w:val="20"/>
        </w:rPr>
        <w:t>feature-</w:t>
      </w:r>
      <w:proofErr w:type="spellStart"/>
      <w:proofErr w:type="gramStart"/>
      <w:r w:rsidRPr="007A7BD9">
        <w:rPr>
          <w:rFonts w:ascii="Consolas" w:hAnsi="Consolas" w:cs="Consolas"/>
          <w:sz w:val="20"/>
          <w:szCs w:val="20"/>
        </w:rPr>
        <w:t>table.biom</w:t>
      </w:r>
      <w:proofErr w:type="spellEnd"/>
      <w:proofErr w:type="gramEnd"/>
      <w:r w:rsidRPr="007A7BD9">
        <w:rPr>
          <w:rFonts w:ascii="Times New Roman" w:hAnsi="Times New Roman" w:cs="Times New Roman"/>
          <w:sz w:val="22"/>
          <w:szCs w:val="22"/>
        </w:rPr>
        <w:t xml:space="preserve"> with taxonomic information.</w:t>
      </w:r>
    </w:p>
    <w:p w14:paraId="1D68D7B8" w14:textId="122C6310" w:rsidR="007A7BD9" w:rsidRDefault="007A7BD9" w:rsidP="000E4EEB">
      <w:pPr>
        <w:rPr>
          <w:rFonts w:ascii="Times New Roman" w:hAnsi="Times New Roman" w:cs="Times New Roman"/>
          <w:i/>
          <w:iCs/>
          <w:sz w:val="22"/>
          <w:szCs w:val="22"/>
        </w:rPr>
      </w:pPr>
    </w:p>
    <w:p w14:paraId="4BE10580" w14:textId="77777777" w:rsidR="007A7BD9" w:rsidRDefault="007A7BD9" w:rsidP="000E4EEB">
      <w:pPr>
        <w:rPr>
          <w:rFonts w:ascii="Times New Roman" w:hAnsi="Times New Roman" w:cs="Times New Roman"/>
          <w:i/>
          <w:iCs/>
          <w:sz w:val="22"/>
          <w:szCs w:val="22"/>
        </w:rPr>
      </w:pPr>
    </w:p>
    <w:p w14:paraId="4209465D" w14:textId="2A030D28" w:rsidR="000E4EEB" w:rsidRPr="000E4EEB" w:rsidRDefault="000E4EEB" w:rsidP="000E4EEB">
      <w:pPr>
        <w:rPr>
          <w:rFonts w:ascii="Times New Roman" w:hAnsi="Times New Roman" w:cs="Times New Roman"/>
          <w:b/>
          <w:bCs/>
          <w:sz w:val="22"/>
          <w:szCs w:val="22"/>
        </w:rPr>
      </w:pPr>
      <w:r w:rsidRPr="000E4EEB">
        <w:rPr>
          <w:rFonts w:ascii="Times New Roman" w:hAnsi="Times New Roman" w:cs="Times New Roman"/>
          <w:b/>
          <w:bCs/>
          <w:sz w:val="22"/>
          <w:szCs w:val="22"/>
        </w:rPr>
        <w:t xml:space="preserve">STEP </w:t>
      </w:r>
      <w:r w:rsidR="00F2462D">
        <w:rPr>
          <w:rFonts w:ascii="Times New Roman" w:hAnsi="Times New Roman" w:cs="Times New Roman"/>
          <w:b/>
          <w:bCs/>
          <w:sz w:val="22"/>
          <w:szCs w:val="22"/>
        </w:rPr>
        <w:t>12</w:t>
      </w:r>
      <w:r w:rsidRPr="000E4EEB">
        <w:rPr>
          <w:rFonts w:ascii="Times New Roman" w:hAnsi="Times New Roman" w:cs="Times New Roman"/>
          <w:b/>
          <w:bCs/>
          <w:sz w:val="22"/>
          <w:szCs w:val="22"/>
        </w:rPr>
        <w:t xml:space="preserve">: Amending the BIOM </w:t>
      </w:r>
      <w:proofErr w:type="gramStart"/>
      <w:r w:rsidRPr="000E4EEB">
        <w:rPr>
          <w:rFonts w:ascii="Times New Roman" w:hAnsi="Times New Roman" w:cs="Times New Roman"/>
          <w:b/>
          <w:bCs/>
          <w:sz w:val="22"/>
          <w:szCs w:val="22"/>
        </w:rPr>
        <w:t>file</w:t>
      </w:r>
      <w:proofErr w:type="gramEnd"/>
    </w:p>
    <w:p w14:paraId="78DD3CA4" w14:textId="77777777" w:rsidR="000E4EEB" w:rsidRPr="000E4EEB" w:rsidRDefault="000E4EEB" w:rsidP="000E4EEB">
      <w:pPr>
        <w:rPr>
          <w:rFonts w:ascii="Times New Roman" w:hAnsi="Times New Roman" w:cs="Times New Roman"/>
          <w:b/>
          <w:bCs/>
          <w:sz w:val="22"/>
          <w:szCs w:val="22"/>
        </w:rPr>
      </w:pPr>
    </w:p>
    <w:p w14:paraId="5A6C5E21" w14:textId="77777777" w:rsidR="000E4EEB" w:rsidRPr="007A7BD9" w:rsidRDefault="000E4EEB" w:rsidP="000E4EEB">
      <w:pPr>
        <w:rPr>
          <w:rFonts w:ascii="Times New Roman" w:hAnsi="Times New Roman" w:cs="Times New Roman"/>
          <w:sz w:val="22"/>
          <w:szCs w:val="22"/>
        </w:rPr>
      </w:pPr>
      <w:proofErr w:type="spellStart"/>
      <w:r w:rsidRPr="007A7BD9">
        <w:rPr>
          <w:rFonts w:ascii="Times New Roman" w:hAnsi="Times New Roman" w:cs="Times New Roman"/>
          <w:sz w:val="22"/>
          <w:szCs w:val="22"/>
        </w:rPr>
        <w:t>Phyloseq</w:t>
      </w:r>
      <w:proofErr w:type="spellEnd"/>
      <w:r w:rsidRPr="007A7BD9">
        <w:rPr>
          <w:rFonts w:ascii="Times New Roman" w:hAnsi="Times New Roman" w:cs="Times New Roman"/>
          <w:sz w:val="22"/>
          <w:szCs w:val="22"/>
        </w:rPr>
        <w:t xml:space="preserve"> wants the BIOM table to include taxonomy, so here we are amending our </w:t>
      </w:r>
      <w:r w:rsidRPr="007A7BD9">
        <w:rPr>
          <w:rFonts w:ascii="Consolas" w:hAnsi="Consolas" w:cs="Consolas"/>
          <w:sz w:val="20"/>
          <w:szCs w:val="20"/>
        </w:rPr>
        <w:t>feature-</w:t>
      </w:r>
      <w:proofErr w:type="spellStart"/>
      <w:proofErr w:type="gramStart"/>
      <w:r w:rsidRPr="007A7BD9">
        <w:rPr>
          <w:rFonts w:ascii="Consolas" w:hAnsi="Consolas" w:cs="Consolas"/>
          <w:sz w:val="20"/>
          <w:szCs w:val="20"/>
        </w:rPr>
        <w:t>table.biom</w:t>
      </w:r>
      <w:proofErr w:type="spellEnd"/>
      <w:proofErr w:type="gramEnd"/>
      <w:r w:rsidRPr="007A7BD9">
        <w:rPr>
          <w:rFonts w:ascii="Times New Roman" w:hAnsi="Times New Roman" w:cs="Times New Roman"/>
          <w:b/>
          <w:bCs/>
          <w:sz w:val="22"/>
          <w:szCs w:val="22"/>
        </w:rPr>
        <w:t xml:space="preserve"> </w:t>
      </w:r>
      <w:r w:rsidRPr="007A7BD9">
        <w:rPr>
          <w:rFonts w:ascii="Times New Roman" w:hAnsi="Times New Roman" w:cs="Times New Roman"/>
          <w:sz w:val="22"/>
          <w:szCs w:val="22"/>
        </w:rPr>
        <w:t xml:space="preserve">with the formatted taxonomic information found in </w:t>
      </w:r>
      <w:proofErr w:type="spellStart"/>
      <w:r w:rsidRPr="007A7BD9">
        <w:rPr>
          <w:rFonts w:ascii="Consolas" w:hAnsi="Consolas" w:cs="Consolas"/>
          <w:sz w:val="20"/>
          <w:szCs w:val="20"/>
        </w:rPr>
        <w:t>biom-taxonomy.tsv</w:t>
      </w:r>
      <w:proofErr w:type="spellEnd"/>
      <w:r w:rsidRPr="007A7BD9">
        <w:rPr>
          <w:rFonts w:ascii="Times New Roman" w:hAnsi="Times New Roman" w:cs="Times New Roman"/>
          <w:sz w:val="22"/>
          <w:szCs w:val="22"/>
        </w:rPr>
        <w:t xml:space="preserve">. Use the </w:t>
      </w:r>
      <w:r w:rsidRPr="007A7BD9">
        <w:rPr>
          <w:rFonts w:ascii="Consolas" w:hAnsi="Consolas" w:cs="Consolas"/>
          <w:sz w:val="20"/>
          <w:szCs w:val="20"/>
        </w:rPr>
        <w:t>convert_biom.sh</w:t>
      </w:r>
      <w:r w:rsidRPr="007A7BD9">
        <w:rPr>
          <w:rFonts w:ascii="Times New Roman" w:hAnsi="Times New Roman" w:cs="Times New Roman"/>
          <w:sz w:val="22"/>
          <w:szCs w:val="22"/>
        </w:rPr>
        <w:t xml:space="preserve"> script to do so:</w:t>
      </w:r>
    </w:p>
    <w:p w14:paraId="2EDF3A41" w14:textId="77777777" w:rsidR="007A7BD9" w:rsidRDefault="007A7BD9" w:rsidP="007A7BD9">
      <w:pPr>
        <w:rPr>
          <w:rFonts w:ascii="Consolas" w:hAnsi="Consolas" w:cs="Consolas"/>
          <w:sz w:val="20"/>
          <w:szCs w:val="20"/>
        </w:rPr>
      </w:pPr>
    </w:p>
    <w:p w14:paraId="1AE8E1A4"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gramStart"/>
      <w:r w:rsidRPr="00504038">
        <w:rPr>
          <w:rFonts w:ascii="Consolas" w:eastAsia="Times New Roman" w:hAnsi="Consolas" w:cs="Times New Roman"/>
          <w:color w:val="6A9955"/>
          <w:sz w:val="21"/>
          <w:szCs w:val="21"/>
        </w:rPr>
        <w:t>#!/</w:t>
      </w:r>
      <w:proofErr w:type="gramEnd"/>
      <w:r w:rsidRPr="00504038">
        <w:rPr>
          <w:rFonts w:ascii="Consolas" w:eastAsia="Times New Roman" w:hAnsi="Consolas" w:cs="Times New Roman"/>
          <w:color w:val="6A9955"/>
          <w:sz w:val="21"/>
          <w:szCs w:val="21"/>
        </w:rPr>
        <w:t>bin/bash</w:t>
      </w:r>
    </w:p>
    <w:p w14:paraId="73250866"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r w:rsidRPr="00504038">
        <w:rPr>
          <w:rFonts w:ascii="Consolas" w:eastAsia="Times New Roman" w:hAnsi="Consolas" w:cs="Times New Roman"/>
          <w:color w:val="6A9955"/>
          <w:sz w:val="21"/>
          <w:szCs w:val="21"/>
        </w:rPr>
        <w:t>#SBATCH -t 01:00:00 -p short --mem=10G --nodes=1 --</w:t>
      </w:r>
      <w:proofErr w:type="spellStart"/>
      <w:r w:rsidRPr="00504038">
        <w:rPr>
          <w:rFonts w:ascii="Consolas" w:eastAsia="Times New Roman" w:hAnsi="Consolas" w:cs="Times New Roman"/>
          <w:color w:val="6A9955"/>
          <w:sz w:val="21"/>
          <w:szCs w:val="21"/>
        </w:rPr>
        <w:t>ntasks</w:t>
      </w:r>
      <w:proofErr w:type="spellEnd"/>
      <w:r w:rsidRPr="00504038">
        <w:rPr>
          <w:rFonts w:ascii="Consolas" w:eastAsia="Times New Roman" w:hAnsi="Consolas" w:cs="Times New Roman"/>
          <w:color w:val="6A9955"/>
          <w:sz w:val="21"/>
          <w:szCs w:val="21"/>
        </w:rPr>
        <w:t>-per-node=1</w:t>
      </w:r>
    </w:p>
    <w:p w14:paraId="6EC01741"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r w:rsidRPr="00504038">
        <w:rPr>
          <w:rFonts w:ascii="Consolas" w:eastAsia="Times New Roman" w:hAnsi="Consolas" w:cs="Times New Roman"/>
          <w:color w:val="DCDCAA"/>
          <w:sz w:val="21"/>
          <w:szCs w:val="21"/>
        </w:rPr>
        <w:t>module</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load</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QIIME2/2023.2</w:t>
      </w:r>
    </w:p>
    <w:p w14:paraId="5A490F86"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
    <w:p w14:paraId="3FE56BB6"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proofErr w:type="spellStart"/>
      <w:r w:rsidRPr="00504038">
        <w:rPr>
          <w:rFonts w:ascii="Consolas" w:eastAsia="Times New Roman" w:hAnsi="Consolas" w:cs="Times New Roman"/>
          <w:color w:val="DCDCAA"/>
          <w:sz w:val="21"/>
          <w:szCs w:val="21"/>
        </w:rPr>
        <w:t>biom</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add-metadata</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w:t>
      </w:r>
      <w:proofErr w:type="spellStart"/>
      <w:r w:rsidRPr="00504038">
        <w:rPr>
          <w:rFonts w:ascii="Consolas" w:eastAsia="Times New Roman" w:hAnsi="Consolas" w:cs="Times New Roman"/>
          <w:color w:val="569CD6"/>
          <w:sz w:val="21"/>
          <w:szCs w:val="21"/>
        </w:rPr>
        <w:t>i</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feature-</w:t>
      </w:r>
      <w:proofErr w:type="spellStart"/>
      <w:proofErr w:type="gramStart"/>
      <w:r w:rsidRPr="00504038">
        <w:rPr>
          <w:rFonts w:ascii="Consolas" w:eastAsia="Times New Roman" w:hAnsi="Consolas" w:cs="Times New Roman"/>
          <w:color w:val="CE9178"/>
          <w:sz w:val="21"/>
          <w:szCs w:val="21"/>
        </w:rPr>
        <w:t>table.biom</w:t>
      </w:r>
      <w:proofErr w:type="spellEnd"/>
      <w:proofErr w:type="gram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-o</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table-with-</w:t>
      </w:r>
      <w:proofErr w:type="spellStart"/>
      <w:r w:rsidRPr="00504038">
        <w:rPr>
          <w:rFonts w:ascii="Consolas" w:eastAsia="Times New Roman" w:hAnsi="Consolas" w:cs="Times New Roman"/>
          <w:color w:val="CE9178"/>
          <w:sz w:val="21"/>
          <w:szCs w:val="21"/>
        </w:rPr>
        <w:t>taxonomy.biom</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D7BA7D"/>
          <w:sz w:val="21"/>
          <w:szCs w:val="21"/>
        </w:rPr>
        <w:t>\</w:t>
      </w:r>
    </w:p>
    <w:p w14:paraId="5F61EB66" w14:textId="77777777" w:rsidR="00504038" w:rsidRPr="00504038" w:rsidRDefault="00504038" w:rsidP="00504038">
      <w:pPr>
        <w:shd w:val="clear" w:color="auto" w:fill="1F1F1F"/>
        <w:spacing w:line="285" w:lineRule="atLeast"/>
        <w:rPr>
          <w:rFonts w:ascii="Consolas" w:eastAsia="Times New Roman" w:hAnsi="Consolas" w:cs="Times New Roman"/>
          <w:color w:val="CCCCCC"/>
          <w:sz w:val="21"/>
          <w:szCs w:val="21"/>
        </w:rPr>
      </w:pPr>
      <w:r w:rsidRPr="00504038">
        <w:rPr>
          <w:rFonts w:ascii="Consolas" w:eastAsia="Times New Roman" w:hAnsi="Consolas" w:cs="Times New Roman"/>
          <w:color w:val="CCCCCC"/>
          <w:sz w:val="21"/>
          <w:szCs w:val="21"/>
        </w:rPr>
        <w:t>--observation-metadata-</w:t>
      </w:r>
      <w:proofErr w:type="spellStart"/>
      <w:r w:rsidRPr="00504038">
        <w:rPr>
          <w:rFonts w:ascii="Consolas" w:eastAsia="Times New Roman" w:hAnsi="Consolas" w:cs="Times New Roman"/>
          <w:color w:val="CCCCCC"/>
          <w:sz w:val="21"/>
          <w:szCs w:val="21"/>
        </w:rPr>
        <w:t>fp</w:t>
      </w:r>
      <w:proofErr w:type="spellEnd"/>
      <w:r w:rsidRPr="00504038">
        <w:rPr>
          <w:rFonts w:ascii="Consolas" w:eastAsia="Times New Roman" w:hAnsi="Consolas" w:cs="Times New Roman"/>
          <w:color w:val="CCCCCC"/>
          <w:sz w:val="21"/>
          <w:szCs w:val="21"/>
        </w:rPr>
        <w:t xml:space="preserve"> </w:t>
      </w:r>
      <w:proofErr w:type="spellStart"/>
      <w:r w:rsidRPr="00504038">
        <w:rPr>
          <w:rFonts w:ascii="Consolas" w:eastAsia="Times New Roman" w:hAnsi="Consolas" w:cs="Times New Roman"/>
          <w:color w:val="CE9178"/>
          <w:sz w:val="21"/>
          <w:szCs w:val="21"/>
        </w:rPr>
        <w:t>biom-taxonomy.tsv</w:t>
      </w:r>
      <w:proofErr w:type="spellEnd"/>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569CD6"/>
          <w:sz w:val="21"/>
          <w:szCs w:val="21"/>
        </w:rPr>
        <w:t>--</w:t>
      </w:r>
      <w:proofErr w:type="spellStart"/>
      <w:r w:rsidRPr="00504038">
        <w:rPr>
          <w:rFonts w:ascii="Consolas" w:eastAsia="Times New Roman" w:hAnsi="Consolas" w:cs="Times New Roman"/>
          <w:color w:val="569CD6"/>
          <w:sz w:val="21"/>
          <w:szCs w:val="21"/>
        </w:rPr>
        <w:t>sc</w:t>
      </w:r>
      <w:proofErr w:type="spellEnd"/>
      <w:r w:rsidRPr="00504038">
        <w:rPr>
          <w:rFonts w:ascii="Consolas" w:eastAsia="Times New Roman" w:hAnsi="Consolas" w:cs="Times New Roman"/>
          <w:color w:val="569CD6"/>
          <w:sz w:val="21"/>
          <w:szCs w:val="21"/>
        </w:rPr>
        <w:t>-separated</w:t>
      </w:r>
      <w:r w:rsidRPr="00504038">
        <w:rPr>
          <w:rFonts w:ascii="Consolas" w:eastAsia="Times New Roman" w:hAnsi="Consolas" w:cs="Times New Roman"/>
          <w:color w:val="CCCCCC"/>
          <w:sz w:val="21"/>
          <w:szCs w:val="21"/>
        </w:rPr>
        <w:t xml:space="preserve"> </w:t>
      </w:r>
      <w:r w:rsidRPr="00504038">
        <w:rPr>
          <w:rFonts w:ascii="Consolas" w:eastAsia="Times New Roman" w:hAnsi="Consolas" w:cs="Times New Roman"/>
          <w:color w:val="CE9178"/>
          <w:sz w:val="21"/>
          <w:szCs w:val="21"/>
        </w:rPr>
        <w:t>taxonomy</w:t>
      </w:r>
    </w:p>
    <w:p w14:paraId="59CE9896" w14:textId="77777777" w:rsidR="000E4EEB" w:rsidRPr="000E4EEB" w:rsidRDefault="000E4EEB" w:rsidP="000E4EEB">
      <w:pPr>
        <w:rPr>
          <w:rFonts w:ascii="Menlo" w:hAnsi="Menlo" w:cs="Menlo"/>
          <w:sz w:val="22"/>
          <w:szCs w:val="22"/>
        </w:rPr>
      </w:pPr>
    </w:p>
    <w:p w14:paraId="7E5C30B1" w14:textId="432031A6" w:rsidR="000E4EEB" w:rsidRPr="007A7BD9" w:rsidRDefault="000E4EEB" w:rsidP="000E4EEB">
      <w:pPr>
        <w:rPr>
          <w:rFonts w:ascii="Times New Roman" w:hAnsi="Times New Roman" w:cs="Times New Roman"/>
          <w:sz w:val="22"/>
          <w:szCs w:val="22"/>
        </w:rPr>
      </w:pPr>
      <w:r w:rsidRPr="007A7BD9">
        <w:rPr>
          <w:rFonts w:ascii="Times New Roman" w:hAnsi="Times New Roman" w:cs="Times New Roman"/>
          <w:sz w:val="22"/>
          <w:szCs w:val="22"/>
        </w:rPr>
        <w:t xml:space="preserve">This will result in a newly created </w:t>
      </w:r>
      <w:proofErr w:type="spellStart"/>
      <w:r w:rsidRPr="007A7BD9">
        <w:rPr>
          <w:rFonts w:ascii="Times New Roman" w:hAnsi="Times New Roman" w:cs="Times New Roman"/>
          <w:sz w:val="22"/>
          <w:szCs w:val="22"/>
        </w:rPr>
        <w:t>biom</w:t>
      </w:r>
      <w:proofErr w:type="spellEnd"/>
      <w:r w:rsidRPr="007A7BD9">
        <w:rPr>
          <w:rFonts w:ascii="Times New Roman" w:hAnsi="Times New Roman" w:cs="Times New Roman"/>
          <w:sz w:val="22"/>
          <w:szCs w:val="22"/>
        </w:rPr>
        <w:t xml:space="preserve"> table file (</w:t>
      </w:r>
      <w:r w:rsidRPr="007A7BD9">
        <w:rPr>
          <w:rFonts w:ascii="Consolas" w:hAnsi="Consolas" w:cs="Consolas"/>
          <w:sz w:val="20"/>
          <w:szCs w:val="20"/>
        </w:rPr>
        <w:t>table-with-</w:t>
      </w:r>
      <w:proofErr w:type="spellStart"/>
      <w:proofErr w:type="gramStart"/>
      <w:r w:rsidRPr="007A7BD9">
        <w:rPr>
          <w:rFonts w:ascii="Consolas" w:hAnsi="Consolas" w:cs="Consolas"/>
          <w:sz w:val="20"/>
          <w:szCs w:val="20"/>
        </w:rPr>
        <w:t>taxonomy.biom</w:t>
      </w:r>
      <w:proofErr w:type="spellEnd"/>
      <w:proofErr w:type="gramEnd"/>
      <w:r w:rsidRPr="007A7BD9">
        <w:rPr>
          <w:rFonts w:ascii="Times New Roman" w:hAnsi="Times New Roman" w:cs="Times New Roman"/>
          <w:sz w:val="22"/>
          <w:szCs w:val="22"/>
        </w:rPr>
        <w:t xml:space="preserve">) that we will use to import into </w:t>
      </w:r>
      <w:proofErr w:type="spellStart"/>
      <w:r w:rsidRPr="007A7BD9">
        <w:rPr>
          <w:rFonts w:ascii="Times New Roman" w:hAnsi="Times New Roman" w:cs="Times New Roman"/>
          <w:sz w:val="22"/>
          <w:szCs w:val="22"/>
        </w:rPr>
        <w:t>phyloseq</w:t>
      </w:r>
      <w:proofErr w:type="spellEnd"/>
      <w:r w:rsidRPr="007A7BD9">
        <w:rPr>
          <w:rFonts w:ascii="Times New Roman" w:hAnsi="Times New Roman" w:cs="Times New Roman"/>
          <w:sz w:val="22"/>
          <w:szCs w:val="22"/>
        </w:rPr>
        <w:t>. Your data is ready to be imported into R!</w:t>
      </w:r>
    </w:p>
    <w:p w14:paraId="34425D11" w14:textId="78F203C7" w:rsidR="00B30479" w:rsidRDefault="00B30479" w:rsidP="008A5863">
      <w:pPr>
        <w:rPr>
          <w:rFonts w:ascii="Times New Roman" w:hAnsi="Times New Roman" w:cs="Times New Roman"/>
          <w:sz w:val="22"/>
          <w:szCs w:val="22"/>
        </w:rPr>
      </w:pPr>
    </w:p>
    <w:p w14:paraId="7787E2C0" w14:textId="7F6FAA63" w:rsidR="007A7BD9" w:rsidRDefault="007A7BD9" w:rsidP="008A5863">
      <w:pPr>
        <w:rPr>
          <w:rFonts w:ascii="Times New Roman" w:hAnsi="Times New Roman" w:cs="Times New Roman"/>
          <w:sz w:val="22"/>
          <w:szCs w:val="22"/>
        </w:rPr>
      </w:pPr>
      <w:r>
        <w:rPr>
          <w:rFonts w:ascii="Times New Roman" w:hAnsi="Times New Roman" w:cs="Times New Roman"/>
          <w:sz w:val="22"/>
          <w:szCs w:val="22"/>
        </w:rPr>
        <w:t xml:space="preserve">Pull the </w:t>
      </w:r>
      <w:r w:rsidRPr="007A7BD9">
        <w:rPr>
          <w:rFonts w:ascii="Consolas" w:hAnsi="Consolas" w:cs="Consolas"/>
          <w:sz w:val="20"/>
          <w:szCs w:val="20"/>
        </w:rPr>
        <w:t>table-with-</w:t>
      </w:r>
      <w:proofErr w:type="spellStart"/>
      <w:proofErr w:type="gramStart"/>
      <w:r w:rsidRPr="007A7BD9">
        <w:rPr>
          <w:rFonts w:ascii="Consolas" w:hAnsi="Consolas" w:cs="Consolas"/>
          <w:sz w:val="20"/>
          <w:szCs w:val="20"/>
        </w:rPr>
        <w:t>taxonomy.biom</w:t>
      </w:r>
      <w:proofErr w:type="spellEnd"/>
      <w:proofErr w:type="gramEnd"/>
      <w:r>
        <w:rPr>
          <w:rFonts w:ascii="Times New Roman" w:hAnsi="Times New Roman" w:cs="Times New Roman"/>
          <w:sz w:val="22"/>
          <w:szCs w:val="22"/>
        </w:rPr>
        <w:t xml:space="preserve">, </w:t>
      </w:r>
      <w:proofErr w:type="spellStart"/>
      <w:r w:rsidRPr="007A7BD9">
        <w:rPr>
          <w:rFonts w:ascii="Consolas" w:hAnsi="Consolas" w:cs="Consolas"/>
          <w:sz w:val="20"/>
          <w:szCs w:val="20"/>
        </w:rPr>
        <w:t>tree.nwk</w:t>
      </w:r>
      <w:proofErr w:type="spellEnd"/>
      <w:r>
        <w:rPr>
          <w:rFonts w:ascii="Times New Roman" w:hAnsi="Times New Roman" w:cs="Times New Roman"/>
          <w:sz w:val="22"/>
          <w:szCs w:val="22"/>
        </w:rPr>
        <w:t xml:space="preserve">, and </w:t>
      </w:r>
      <w:proofErr w:type="spellStart"/>
      <w:r w:rsidRPr="007A7BD9">
        <w:rPr>
          <w:rFonts w:ascii="Consolas" w:hAnsi="Consolas" w:cs="Consolas"/>
          <w:sz w:val="20"/>
          <w:szCs w:val="20"/>
        </w:rPr>
        <w:t>dna-sequences.fasta</w:t>
      </w:r>
      <w:proofErr w:type="spellEnd"/>
      <w:r>
        <w:rPr>
          <w:rFonts w:ascii="Times New Roman" w:hAnsi="Times New Roman" w:cs="Times New Roman"/>
          <w:sz w:val="22"/>
          <w:szCs w:val="22"/>
        </w:rPr>
        <w:t xml:space="preserve"> off the HPRC and onto your local machine. These are what you will use in </w:t>
      </w:r>
      <w:proofErr w:type="spellStart"/>
      <w:r>
        <w:rPr>
          <w:rFonts w:ascii="Times New Roman" w:hAnsi="Times New Roman" w:cs="Times New Roman"/>
          <w:sz w:val="22"/>
          <w:szCs w:val="22"/>
        </w:rPr>
        <w:t>phyloseq</w:t>
      </w:r>
      <w:proofErr w:type="spellEnd"/>
      <w:r>
        <w:rPr>
          <w:rFonts w:ascii="Times New Roman" w:hAnsi="Times New Roman" w:cs="Times New Roman"/>
          <w:sz w:val="22"/>
          <w:szCs w:val="22"/>
        </w:rPr>
        <w:t>.</w:t>
      </w:r>
    </w:p>
    <w:p w14:paraId="0022DF38" w14:textId="733562E9" w:rsidR="002D687E" w:rsidRDefault="002D687E" w:rsidP="008A5863">
      <w:pPr>
        <w:rPr>
          <w:rFonts w:ascii="Times New Roman" w:hAnsi="Times New Roman" w:cs="Times New Roman"/>
          <w:sz w:val="22"/>
          <w:szCs w:val="22"/>
        </w:rPr>
      </w:pPr>
    </w:p>
    <w:p w14:paraId="6220733D" w14:textId="77777777" w:rsidR="007A7BD9" w:rsidRDefault="007A7BD9" w:rsidP="008A5863">
      <w:pPr>
        <w:rPr>
          <w:rFonts w:ascii="Times New Roman" w:hAnsi="Times New Roman" w:cs="Times New Roman"/>
          <w:sz w:val="22"/>
          <w:szCs w:val="22"/>
        </w:rPr>
      </w:pPr>
    </w:p>
    <w:p w14:paraId="312F0090" w14:textId="77777777" w:rsidR="007A7BD9" w:rsidRDefault="007A7BD9" w:rsidP="007A7BD9">
      <w:pPr>
        <w:rPr>
          <w:rFonts w:ascii="Times New Roman" w:hAnsi="Times New Roman" w:cs="Times New Roman"/>
          <w:sz w:val="22"/>
          <w:szCs w:val="22"/>
        </w:rPr>
      </w:pPr>
      <w:r>
        <w:rPr>
          <w:rFonts w:ascii="Times New Roman" w:hAnsi="Times New Roman" w:cs="Times New Roman"/>
          <w:sz w:val="22"/>
          <w:szCs w:val="22"/>
        </w:rPr>
        <w:t>--------------------------------------------------------      END     --------------------------------------------------------</w:t>
      </w:r>
    </w:p>
    <w:p w14:paraId="5705F299" w14:textId="1A38B180" w:rsidR="007A7BD9" w:rsidRDefault="007A7BD9" w:rsidP="008A5863">
      <w:pPr>
        <w:rPr>
          <w:rFonts w:ascii="Times New Roman" w:hAnsi="Times New Roman" w:cs="Times New Roman"/>
          <w:sz w:val="22"/>
          <w:szCs w:val="22"/>
        </w:rPr>
      </w:pPr>
    </w:p>
    <w:p w14:paraId="0BFE2DC8" w14:textId="77777777" w:rsidR="007A7BD9" w:rsidRDefault="007A7BD9" w:rsidP="008A5863">
      <w:pPr>
        <w:rPr>
          <w:rFonts w:ascii="Times New Roman" w:hAnsi="Times New Roman" w:cs="Times New Roman"/>
          <w:sz w:val="22"/>
          <w:szCs w:val="22"/>
        </w:rPr>
      </w:pPr>
    </w:p>
    <w:p w14:paraId="5BB146DF" w14:textId="242765FA" w:rsidR="007A7BD9" w:rsidRDefault="007A7BD9" w:rsidP="008A5863">
      <w:pPr>
        <w:rPr>
          <w:rFonts w:ascii="Times New Roman" w:hAnsi="Times New Roman" w:cs="Times New Roman"/>
          <w:sz w:val="22"/>
          <w:szCs w:val="22"/>
        </w:rPr>
      </w:pPr>
      <w:r>
        <w:rPr>
          <w:rFonts w:ascii="Times New Roman" w:hAnsi="Times New Roman" w:cs="Times New Roman"/>
          <w:sz w:val="22"/>
          <w:szCs w:val="22"/>
        </w:rPr>
        <w:t>See below for continuing to use QIIME for analyses, but keep in mind I haven’t edited those steps in a few years.</w:t>
      </w:r>
    </w:p>
    <w:p w14:paraId="482C32AA" w14:textId="179646FF" w:rsidR="002D687E" w:rsidRPr="002D687E" w:rsidRDefault="002D687E" w:rsidP="008A5863">
      <w:pPr>
        <w:rPr>
          <w:rFonts w:ascii="Times New Roman" w:hAnsi="Times New Roman" w:cs="Times New Roman"/>
          <w:b/>
          <w:bCs/>
          <w:sz w:val="22"/>
          <w:szCs w:val="22"/>
        </w:rPr>
      </w:pPr>
      <w:r w:rsidRPr="002D687E">
        <w:rPr>
          <w:rFonts w:ascii="Times New Roman" w:hAnsi="Times New Roman" w:cs="Times New Roman"/>
          <w:b/>
          <w:bCs/>
          <w:sz w:val="22"/>
          <w:szCs w:val="22"/>
        </w:rPr>
        <w:t>OPTIONAL QIIME2 PROCESSING:</w:t>
      </w:r>
    </w:p>
    <w:p w14:paraId="689FB17A" w14:textId="51687647" w:rsidR="002D687E" w:rsidRDefault="002D687E" w:rsidP="008A5863">
      <w:pPr>
        <w:rPr>
          <w:rFonts w:ascii="Times New Roman" w:hAnsi="Times New Roman" w:cs="Times New Roman"/>
          <w:sz w:val="22"/>
          <w:szCs w:val="22"/>
        </w:rPr>
      </w:pPr>
    </w:p>
    <w:p w14:paraId="2F8E5D48" w14:textId="77777777" w:rsidR="002D687E" w:rsidRDefault="002D687E" w:rsidP="008A5863">
      <w:pPr>
        <w:rPr>
          <w:rFonts w:ascii="Times New Roman" w:hAnsi="Times New Roman" w:cs="Times New Roman"/>
          <w:sz w:val="22"/>
          <w:szCs w:val="22"/>
        </w:rPr>
      </w:pPr>
    </w:p>
    <w:p w14:paraId="571A6062" w14:textId="7B2E5736" w:rsidR="00424920" w:rsidRDefault="00B30479" w:rsidP="008A5863">
      <w:pPr>
        <w:rPr>
          <w:rFonts w:ascii="Times New Roman" w:hAnsi="Times New Roman" w:cs="Times New Roman"/>
          <w:b/>
          <w:bCs/>
          <w:sz w:val="22"/>
          <w:szCs w:val="22"/>
        </w:rPr>
      </w:pPr>
      <w:r>
        <w:rPr>
          <w:rFonts w:ascii="Times New Roman" w:hAnsi="Times New Roman" w:cs="Times New Roman"/>
          <w:b/>
          <w:bCs/>
          <w:sz w:val="22"/>
          <w:szCs w:val="22"/>
        </w:rPr>
        <w:lastRenderedPageBreak/>
        <w:t>CORE DIVERSITY METRICS</w:t>
      </w:r>
    </w:p>
    <w:p w14:paraId="5E29BEDC" w14:textId="028BD6F1" w:rsidR="00424920" w:rsidRDefault="00424920" w:rsidP="008A5863">
      <w:pPr>
        <w:rPr>
          <w:rFonts w:ascii="Times New Roman" w:hAnsi="Times New Roman" w:cs="Times New Roman"/>
          <w:b/>
          <w:bCs/>
          <w:sz w:val="22"/>
          <w:szCs w:val="22"/>
        </w:rPr>
      </w:pPr>
    </w:p>
    <w:p w14:paraId="49C186EF" w14:textId="02E504AF" w:rsidR="00424920" w:rsidRPr="00424920" w:rsidRDefault="00424920" w:rsidP="008A5863">
      <w:pPr>
        <w:rPr>
          <w:rFonts w:ascii="Times New Roman" w:hAnsi="Times New Roman" w:cs="Times New Roman"/>
          <w:sz w:val="22"/>
          <w:szCs w:val="22"/>
        </w:rPr>
      </w:pPr>
      <w:r>
        <w:rPr>
          <w:rFonts w:ascii="Times New Roman" w:hAnsi="Times New Roman" w:cs="Times New Roman"/>
          <w:sz w:val="22"/>
          <w:szCs w:val="22"/>
        </w:rPr>
        <w:t xml:space="preserve">This is a QIIME2 developed pipeline that calculates a bunch of alpha and beta diversity metrics. Here, we will need the sampling depth from our second table without </w:t>
      </w:r>
      <w:proofErr w:type="spellStart"/>
      <w:r>
        <w:rPr>
          <w:rFonts w:ascii="Times New Roman" w:hAnsi="Times New Roman" w:cs="Times New Roman"/>
          <w:sz w:val="22"/>
          <w:szCs w:val="22"/>
        </w:rPr>
        <w:t>chloro</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mito</w:t>
      </w:r>
      <w:proofErr w:type="spellEnd"/>
      <w:r>
        <w:rPr>
          <w:rFonts w:ascii="Times New Roman" w:hAnsi="Times New Roman" w:cs="Times New Roman"/>
          <w:sz w:val="22"/>
          <w:szCs w:val="22"/>
        </w:rPr>
        <w:t xml:space="preserve"> seqs.</w:t>
      </w:r>
      <w:r w:rsidR="00566406">
        <w:rPr>
          <w:rFonts w:ascii="Times New Roman" w:hAnsi="Times New Roman" w:cs="Times New Roman"/>
          <w:sz w:val="22"/>
          <w:szCs w:val="22"/>
        </w:rPr>
        <w:t xml:space="preserve"> Run </w:t>
      </w:r>
      <w:r w:rsidR="00B6380C">
        <w:rPr>
          <w:rFonts w:ascii="Times New Roman" w:hAnsi="Times New Roman" w:cs="Times New Roman"/>
          <w:sz w:val="22"/>
          <w:szCs w:val="22"/>
        </w:rPr>
        <w:t>this</w:t>
      </w:r>
      <w:r w:rsidR="00566406">
        <w:rPr>
          <w:rFonts w:ascii="Times New Roman" w:hAnsi="Times New Roman" w:cs="Times New Roman"/>
          <w:sz w:val="22"/>
          <w:szCs w:val="22"/>
        </w:rPr>
        <w:t xml:space="preserve"> script</w:t>
      </w:r>
      <w:r w:rsidR="00B6380C">
        <w:rPr>
          <w:rFonts w:ascii="Times New Roman" w:hAnsi="Times New Roman" w:cs="Times New Roman"/>
          <w:sz w:val="22"/>
          <w:szCs w:val="22"/>
        </w:rPr>
        <w:t xml:space="preserve"> (</w:t>
      </w:r>
      <w:r w:rsidR="00B6380C" w:rsidRPr="00B6380C">
        <w:rPr>
          <w:rFonts w:ascii="Consolas" w:hAnsi="Consolas" w:cs="Consolas"/>
          <w:sz w:val="22"/>
          <w:szCs w:val="22"/>
        </w:rPr>
        <w:t>core_diversity.sh</w:t>
      </w:r>
      <w:r w:rsidR="00B6380C">
        <w:rPr>
          <w:rFonts w:ascii="Times New Roman" w:hAnsi="Times New Roman" w:cs="Times New Roman"/>
          <w:sz w:val="22"/>
          <w:szCs w:val="22"/>
        </w:rPr>
        <w:t>)</w:t>
      </w:r>
      <w:r w:rsidR="00566406">
        <w:rPr>
          <w:rFonts w:ascii="Times New Roman" w:hAnsi="Times New Roman" w:cs="Times New Roman"/>
          <w:sz w:val="22"/>
          <w:szCs w:val="22"/>
        </w:rPr>
        <w:t xml:space="preserve"> from within</w:t>
      </w:r>
      <w:r w:rsidR="00B6380C">
        <w:rPr>
          <w:rFonts w:ascii="Times New Roman" w:hAnsi="Times New Roman" w:cs="Times New Roman"/>
          <w:sz w:val="22"/>
          <w:szCs w:val="22"/>
        </w:rPr>
        <w:t xml:space="preserve"> the</w:t>
      </w:r>
      <w:r w:rsidR="00566406">
        <w:rPr>
          <w:rFonts w:ascii="Times New Roman" w:hAnsi="Times New Roman" w:cs="Times New Roman"/>
          <w:sz w:val="22"/>
          <w:szCs w:val="22"/>
        </w:rPr>
        <w:t xml:space="preserve"> </w:t>
      </w:r>
      <w:r w:rsidR="00566406" w:rsidRPr="00B6380C">
        <w:rPr>
          <w:rFonts w:ascii="Consolas" w:hAnsi="Consolas" w:cs="Consolas"/>
          <w:sz w:val="22"/>
          <w:szCs w:val="22"/>
        </w:rPr>
        <w:t>no-chloro-no-</w:t>
      </w:r>
      <w:proofErr w:type="spellStart"/>
      <w:r w:rsidR="00566406" w:rsidRPr="00B6380C">
        <w:rPr>
          <w:rFonts w:ascii="Consolas" w:hAnsi="Consolas" w:cs="Consolas"/>
          <w:sz w:val="22"/>
          <w:szCs w:val="22"/>
        </w:rPr>
        <w:t>mito</w:t>
      </w:r>
      <w:proofErr w:type="spellEnd"/>
      <w:r w:rsidR="00566406">
        <w:rPr>
          <w:rFonts w:ascii="Times New Roman" w:hAnsi="Times New Roman" w:cs="Times New Roman"/>
          <w:sz w:val="22"/>
          <w:szCs w:val="22"/>
        </w:rPr>
        <w:t>/ directory</w:t>
      </w:r>
      <w:r w:rsidR="00B6380C">
        <w:rPr>
          <w:rFonts w:ascii="Times New Roman" w:hAnsi="Times New Roman" w:cs="Times New Roman"/>
          <w:sz w:val="22"/>
          <w:szCs w:val="22"/>
        </w:rPr>
        <w:t>:</w:t>
      </w:r>
    </w:p>
    <w:p w14:paraId="04D26097" w14:textId="77777777" w:rsidR="00B6380C" w:rsidRDefault="00B6380C" w:rsidP="008A5863">
      <w:pPr>
        <w:rPr>
          <w:rFonts w:ascii="Times New Roman" w:hAnsi="Times New Roman" w:cs="Times New Roman"/>
          <w:sz w:val="22"/>
          <w:szCs w:val="22"/>
        </w:rPr>
      </w:pPr>
    </w:p>
    <w:p w14:paraId="0B69A735" w14:textId="77777777" w:rsidR="00AE1A1C" w:rsidRPr="00AE1A1C" w:rsidRDefault="00AE1A1C" w:rsidP="00AE1A1C">
      <w:pPr>
        <w:shd w:val="clear" w:color="auto" w:fill="1F1F1F"/>
        <w:spacing w:line="285" w:lineRule="atLeast"/>
        <w:rPr>
          <w:rFonts w:ascii="Consolas" w:eastAsia="Times New Roman" w:hAnsi="Consolas" w:cs="Times New Roman"/>
          <w:color w:val="CCCCCC"/>
          <w:sz w:val="21"/>
          <w:szCs w:val="21"/>
        </w:rPr>
      </w:pPr>
      <w:proofErr w:type="spellStart"/>
      <w:r w:rsidRPr="00AE1A1C">
        <w:rPr>
          <w:rFonts w:ascii="Consolas" w:eastAsia="Times New Roman" w:hAnsi="Consolas" w:cs="Times New Roman"/>
          <w:color w:val="DCDCAA"/>
          <w:sz w:val="21"/>
          <w:szCs w:val="21"/>
        </w:rPr>
        <w:t>qiime</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CE9178"/>
          <w:sz w:val="21"/>
          <w:szCs w:val="21"/>
        </w:rPr>
        <w:t>diversity</w:t>
      </w:r>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CE9178"/>
          <w:sz w:val="21"/>
          <w:szCs w:val="21"/>
        </w:rPr>
        <w:t>core-metrics-phylogenetic</w:t>
      </w:r>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569CD6"/>
          <w:sz w:val="21"/>
          <w:szCs w:val="21"/>
        </w:rPr>
        <w:t>--</w:t>
      </w:r>
      <w:proofErr w:type="spellStart"/>
      <w:r w:rsidRPr="00AE1A1C">
        <w:rPr>
          <w:rFonts w:ascii="Consolas" w:eastAsia="Times New Roman" w:hAnsi="Consolas" w:cs="Times New Roman"/>
          <w:color w:val="569CD6"/>
          <w:sz w:val="21"/>
          <w:szCs w:val="21"/>
        </w:rPr>
        <w:t>i</w:t>
      </w:r>
      <w:proofErr w:type="spellEnd"/>
      <w:r w:rsidRPr="00AE1A1C">
        <w:rPr>
          <w:rFonts w:ascii="Consolas" w:eastAsia="Times New Roman" w:hAnsi="Consolas" w:cs="Times New Roman"/>
          <w:color w:val="569CD6"/>
          <w:sz w:val="21"/>
          <w:szCs w:val="21"/>
        </w:rPr>
        <w:t>-phylogeny</w:t>
      </w:r>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CE9178"/>
          <w:sz w:val="21"/>
          <w:szCs w:val="21"/>
        </w:rPr>
        <w:t>../rooted-</w:t>
      </w:r>
      <w:proofErr w:type="spellStart"/>
      <w:r w:rsidRPr="00AE1A1C">
        <w:rPr>
          <w:rFonts w:ascii="Consolas" w:eastAsia="Times New Roman" w:hAnsi="Consolas" w:cs="Times New Roman"/>
          <w:color w:val="CE9178"/>
          <w:sz w:val="21"/>
          <w:szCs w:val="21"/>
        </w:rPr>
        <w:t>tree.qza</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D7BA7D"/>
          <w:sz w:val="21"/>
          <w:szCs w:val="21"/>
        </w:rPr>
        <w:t>\</w:t>
      </w:r>
    </w:p>
    <w:p w14:paraId="6F405EDD" w14:textId="77777777" w:rsidR="00AE1A1C" w:rsidRPr="00AE1A1C" w:rsidRDefault="00AE1A1C" w:rsidP="00AE1A1C">
      <w:pPr>
        <w:shd w:val="clear" w:color="auto" w:fill="1F1F1F"/>
        <w:spacing w:line="285" w:lineRule="atLeast"/>
        <w:rPr>
          <w:rFonts w:ascii="Consolas" w:eastAsia="Times New Roman" w:hAnsi="Consolas" w:cs="Times New Roman"/>
          <w:color w:val="CCCCCC"/>
          <w:sz w:val="21"/>
          <w:szCs w:val="21"/>
        </w:rPr>
      </w:pPr>
      <w:r w:rsidRPr="00AE1A1C">
        <w:rPr>
          <w:rFonts w:ascii="Consolas" w:eastAsia="Times New Roman" w:hAnsi="Consolas" w:cs="Times New Roman"/>
          <w:color w:val="CCCCCC"/>
          <w:sz w:val="21"/>
          <w:szCs w:val="21"/>
        </w:rPr>
        <w:t>--</w:t>
      </w:r>
      <w:proofErr w:type="spellStart"/>
      <w:r w:rsidRPr="00AE1A1C">
        <w:rPr>
          <w:rFonts w:ascii="Consolas" w:eastAsia="Times New Roman" w:hAnsi="Consolas" w:cs="Times New Roman"/>
          <w:color w:val="CCCCCC"/>
          <w:sz w:val="21"/>
          <w:szCs w:val="21"/>
        </w:rPr>
        <w:t>i</w:t>
      </w:r>
      <w:proofErr w:type="spellEnd"/>
      <w:r w:rsidRPr="00AE1A1C">
        <w:rPr>
          <w:rFonts w:ascii="Consolas" w:eastAsia="Times New Roman" w:hAnsi="Consolas" w:cs="Times New Roman"/>
          <w:color w:val="CCCCCC"/>
          <w:sz w:val="21"/>
          <w:szCs w:val="21"/>
        </w:rPr>
        <w:t xml:space="preserve">-table </w:t>
      </w:r>
      <w:proofErr w:type="spellStart"/>
      <w:r w:rsidRPr="00AE1A1C">
        <w:rPr>
          <w:rFonts w:ascii="Consolas" w:eastAsia="Times New Roman" w:hAnsi="Consolas" w:cs="Times New Roman"/>
          <w:color w:val="CE9178"/>
          <w:sz w:val="21"/>
          <w:szCs w:val="21"/>
        </w:rPr>
        <w:t>table.qza</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569CD6"/>
          <w:sz w:val="21"/>
          <w:szCs w:val="21"/>
        </w:rPr>
        <w:t>--p-sampling-depth</w:t>
      </w:r>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B5CEA8"/>
          <w:sz w:val="21"/>
          <w:szCs w:val="21"/>
        </w:rPr>
        <w:t>500</w:t>
      </w:r>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D7BA7D"/>
          <w:sz w:val="21"/>
          <w:szCs w:val="21"/>
        </w:rPr>
        <w:t>\</w:t>
      </w:r>
    </w:p>
    <w:p w14:paraId="1384307C" w14:textId="77777777" w:rsidR="00AE1A1C" w:rsidRPr="00AE1A1C" w:rsidRDefault="00AE1A1C" w:rsidP="00AE1A1C">
      <w:pPr>
        <w:shd w:val="clear" w:color="auto" w:fill="1F1F1F"/>
        <w:spacing w:line="285" w:lineRule="atLeast"/>
        <w:rPr>
          <w:rFonts w:ascii="Consolas" w:eastAsia="Times New Roman" w:hAnsi="Consolas" w:cs="Times New Roman"/>
          <w:color w:val="CCCCCC"/>
          <w:sz w:val="21"/>
          <w:szCs w:val="21"/>
        </w:rPr>
      </w:pPr>
      <w:r w:rsidRPr="00AE1A1C">
        <w:rPr>
          <w:rFonts w:ascii="Consolas" w:eastAsia="Times New Roman" w:hAnsi="Consolas" w:cs="Times New Roman"/>
          <w:color w:val="CCCCCC"/>
          <w:sz w:val="21"/>
          <w:szCs w:val="21"/>
        </w:rPr>
        <w:t xml:space="preserve">--m-metadata-file </w:t>
      </w:r>
      <w:r w:rsidRPr="00AE1A1C">
        <w:rPr>
          <w:rFonts w:ascii="Consolas" w:eastAsia="Times New Roman" w:hAnsi="Consolas" w:cs="Times New Roman"/>
          <w:color w:val="CE9178"/>
          <w:sz w:val="21"/>
          <w:szCs w:val="21"/>
        </w:rPr>
        <w:t>../../metadata/metadata.txt</w:t>
      </w:r>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569CD6"/>
          <w:sz w:val="21"/>
          <w:szCs w:val="21"/>
        </w:rPr>
        <w:t>--output-</w:t>
      </w:r>
      <w:proofErr w:type="spellStart"/>
      <w:r w:rsidRPr="00AE1A1C">
        <w:rPr>
          <w:rFonts w:ascii="Consolas" w:eastAsia="Times New Roman" w:hAnsi="Consolas" w:cs="Times New Roman"/>
          <w:color w:val="569CD6"/>
          <w:sz w:val="21"/>
          <w:szCs w:val="21"/>
        </w:rPr>
        <w:t>dir</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CE9178"/>
          <w:sz w:val="21"/>
          <w:szCs w:val="21"/>
        </w:rPr>
        <w:t>core-metrics-results</w:t>
      </w:r>
    </w:p>
    <w:p w14:paraId="42DD7951" w14:textId="77777777" w:rsidR="00B6380C" w:rsidRDefault="00B6380C" w:rsidP="00424920">
      <w:pPr>
        <w:rPr>
          <w:rFonts w:ascii="Times New Roman" w:hAnsi="Times New Roman" w:cs="Times New Roman"/>
          <w:sz w:val="22"/>
          <w:szCs w:val="22"/>
        </w:rPr>
      </w:pPr>
    </w:p>
    <w:p w14:paraId="700D3D8C" w14:textId="2383F242" w:rsidR="00424920" w:rsidRDefault="00424920" w:rsidP="00424920">
      <w:pPr>
        <w:rPr>
          <w:rFonts w:ascii="Times New Roman" w:hAnsi="Times New Roman" w:cs="Times New Roman"/>
          <w:sz w:val="22"/>
          <w:szCs w:val="22"/>
        </w:rPr>
      </w:pPr>
      <w:r>
        <w:rPr>
          <w:rFonts w:ascii="Times New Roman" w:hAnsi="Times New Roman" w:cs="Times New Roman"/>
          <w:sz w:val="22"/>
          <w:szCs w:val="22"/>
        </w:rPr>
        <w:t xml:space="preserve">This will output everything to a new directory called ‘core-metrics-results’. This folder cannot exist when you run the script, or it will fail. The script itself will produce it. This should produce results using Shannon, </w:t>
      </w:r>
      <w:proofErr w:type="spellStart"/>
      <w:r>
        <w:rPr>
          <w:rFonts w:ascii="Times New Roman" w:hAnsi="Times New Roman" w:cs="Times New Roman"/>
          <w:sz w:val="22"/>
          <w:szCs w:val="22"/>
        </w:rPr>
        <w:t>jaccards</w:t>
      </w:r>
      <w:proofErr w:type="spellEnd"/>
      <w:r>
        <w:rPr>
          <w:rFonts w:ascii="Times New Roman" w:hAnsi="Times New Roman" w:cs="Times New Roman"/>
          <w:sz w:val="22"/>
          <w:szCs w:val="22"/>
        </w:rPr>
        <w:t xml:space="preserve">, faiths PD, </w:t>
      </w:r>
      <w:proofErr w:type="spellStart"/>
      <w:r>
        <w:rPr>
          <w:rFonts w:ascii="Times New Roman" w:hAnsi="Times New Roman" w:cs="Times New Roman"/>
          <w:sz w:val="22"/>
          <w:szCs w:val="22"/>
        </w:rPr>
        <w:t>pielou’s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eveness</w:t>
      </w:r>
      <w:proofErr w:type="spellEnd"/>
      <w:r>
        <w:rPr>
          <w:rFonts w:ascii="Times New Roman" w:hAnsi="Times New Roman" w:cs="Times New Roman"/>
          <w:sz w:val="22"/>
          <w:szCs w:val="22"/>
        </w:rPr>
        <w:t>, bray-</w:t>
      </w:r>
      <w:proofErr w:type="spellStart"/>
      <w:r>
        <w:rPr>
          <w:rFonts w:ascii="Times New Roman" w:hAnsi="Times New Roman" w:cs="Times New Roman"/>
          <w:sz w:val="22"/>
          <w:szCs w:val="22"/>
        </w:rPr>
        <w:t>curtis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unifrac</w:t>
      </w:r>
      <w:proofErr w:type="spellEnd"/>
      <w:r>
        <w:rPr>
          <w:rFonts w:ascii="Times New Roman" w:hAnsi="Times New Roman" w:cs="Times New Roman"/>
          <w:sz w:val="22"/>
          <w:szCs w:val="22"/>
        </w:rPr>
        <w:t xml:space="preserve">, and weighted </w:t>
      </w:r>
      <w:proofErr w:type="spellStart"/>
      <w:r>
        <w:rPr>
          <w:rFonts w:ascii="Times New Roman" w:hAnsi="Times New Roman" w:cs="Times New Roman"/>
          <w:sz w:val="22"/>
          <w:szCs w:val="22"/>
        </w:rPr>
        <w:t>unifrac</w:t>
      </w:r>
      <w:proofErr w:type="spellEnd"/>
      <w:r>
        <w:rPr>
          <w:rFonts w:ascii="Times New Roman" w:hAnsi="Times New Roman" w:cs="Times New Roman"/>
          <w:sz w:val="22"/>
          <w:szCs w:val="22"/>
        </w:rPr>
        <w:t xml:space="preserve">. There should also be visualization’s you can look at </w:t>
      </w:r>
      <w:proofErr w:type="spellStart"/>
      <w:r>
        <w:rPr>
          <w:rFonts w:ascii="Times New Roman" w:hAnsi="Times New Roman" w:cs="Times New Roman"/>
          <w:sz w:val="22"/>
          <w:szCs w:val="22"/>
        </w:rPr>
        <w:t>at</w:t>
      </w:r>
      <w:proofErr w:type="spellEnd"/>
      <w:r>
        <w:rPr>
          <w:rFonts w:ascii="Times New Roman" w:hAnsi="Times New Roman" w:cs="Times New Roman"/>
          <w:sz w:val="22"/>
          <w:szCs w:val="22"/>
        </w:rPr>
        <w:t xml:space="preserve"> view.qiime2.org for </w:t>
      </w:r>
      <w:proofErr w:type="spellStart"/>
      <w:r>
        <w:rPr>
          <w:rFonts w:ascii="Times New Roman" w:hAnsi="Times New Roman" w:cs="Times New Roman"/>
          <w:sz w:val="22"/>
          <w:szCs w:val="22"/>
        </w:rPr>
        <w:t>PCoA</w:t>
      </w:r>
      <w:proofErr w:type="spellEnd"/>
      <w:r>
        <w:rPr>
          <w:rFonts w:ascii="Times New Roman" w:hAnsi="Times New Roman" w:cs="Times New Roman"/>
          <w:sz w:val="22"/>
          <w:szCs w:val="22"/>
        </w:rPr>
        <w:t xml:space="preserve"> of beta diversity. In this example I set the sampling depth at </w:t>
      </w:r>
      <w:r w:rsidR="00B6380C">
        <w:rPr>
          <w:rFonts w:ascii="Times New Roman" w:hAnsi="Times New Roman" w:cs="Times New Roman"/>
          <w:sz w:val="22"/>
          <w:szCs w:val="22"/>
        </w:rPr>
        <w:t>500</w:t>
      </w:r>
      <w:r>
        <w:rPr>
          <w:rFonts w:ascii="Times New Roman" w:hAnsi="Times New Roman" w:cs="Times New Roman"/>
          <w:sz w:val="22"/>
          <w:szCs w:val="22"/>
        </w:rPr>
        <w:t xml:space="preserve">, </w:t>
      </w:r>
      <w:r w:rsidR="00B6380C">
        <w:rPr>
          <w:rFonts w:ascii="Times New Roman" w:hAnsi="Times New Roman" w:cs="Times New Roman"/>
          <w:sz w:val="22"/>
          <w:szCs w:val="22"/>
        </w:rPr>
        <w:t xml:space="preserve">based on the </w:t>
      </w:r>
      <w:proofErr w:type="spellStart"/>
      <w:r w:rsidR="00B6380C">
        <w:rPr>
          <w:rFonts w:ascii="Times New Roman" w:hAnsi="Times New Roman" w:cs="Times New Roman"/>
          <w:sz w:val="22"/>
          <w:szCs w:val="22"/>
        </w:rPr>
        <w:t>table.qzv</w:t>
      </w:r>
      <w:proofErr w:type="spellEnd"/>
      <w:r w:rsidR="00B6380C">
        <w:rPr>
          <w:rFonts w:ascii="Times New Roman" w:hAnsi="Times New Roman" w:cs="Times New Roman"/>
          <w:sz w:val="22"/>
          <w:szCs w:val="22"/>
        </w:rPr>
        <w:t xml:space="preserve"> file made after filtering </w:t>
      </w:r>
      <w:proofErr w:type="spellStart"/>
      <w:r w:rsidR="00B6380C">
        <w:rPr>
          <w:rFonts w:ascii="Times New Roman" w:hAnsi="Times New Roman" w:cs="Times New Roman"/>
          <w:sz w:val="22"/>
          <w:szCs w:val="22"/>
        </w:rPr>
        <w:t>chloro</w:t>
      </w:r>
      <w:proofErr w:type="spellEnd"/>
      <w:r w:rsidR="00B6380C">
        <w:rPr>
          <w:rFonts w:ascii="Times New Roman" w:hAnsi="Times New Roman" w:cs="Times New Roman"/>
          <w:sz w:val="22"/>
          <w:szCs w:val="22"/>
        </w:rPr>
        <w:t>/</w:t>
      </w:r>
      <w:proofErr w:type="spellStart"/>
      <w:r w:rsidR="00B6380C">
        <w:rPr>
          <w:rFonts w:ascii="Times New Roman" w:hAnsi="Times New Roman" w:cs="Times New Roman"/>
          <w:sz w:val="22"/>
          <w:szCs w:val="22"/>
        </w:rPr>
        <w:t>mito</w:t>
      </w:r>
      <w:proofErr w:type="spellEnd"/>
      <w:r>
        <w:rPr>
          <w:rFonts w:ascii="Times New Roman" w:hAnsi="Times New Roman" w:cs="Times New Roman"/>
          <w:sz w:val="22"/>
          <w:szCs w:val="22"/>
        </w:rPr>
        <w:t>.</w:t>
      </w:r>
      <w:r w:rsidR="00B6380C">
        <w:rPr>
          <w:rFonts w:ascii="Times New Roman" w:hAnsi="Times New Roman" w:cs="Times New Roman"/>
          <w:sz w:val="22"/>
          <w:szCs w:val="22"/>
        </w:rPr>
        <w:t xml:space="preserve"> Transfer all the </w:t>
      </w:r>
      <w:proofErr w:type="gramStart"/>
      <w:r w:rsidR="00B6380C">
        <w:rPr>
          <w:rFonts w:ascii="Times New Roman" w:hAnsi="Times New Roman" w:cs="Times New Roman"/>
          <w:sz w:val="22"/>
          <w:szCs w:val="22"/>
        </w:rPr>
        <w:t>“.</w:t>
      </w:r>
      <w:proofErr w:type="spellStart"/>
      <w:r w:rsidR="00B6380C">
        <w:rPr>
          <w:rFonts w:ascii="Times New Roman" w:hAnsi="Times New Roman" w:cs="Times New Roman"/>
          <w:sz w:val="22"/>
          <w:szCs w:val="22"/>
        </w:rPr>
        <w:t>qzv</w:t>
      </w:r>
      <w:proofErr w:type="spellEnd"/>
      <w:proofErr w:type="gramEnd"/>
      <w:r w:rsidR="00B6380C">
        <w:rPr>
          <w:rFonts w:ascii="Times New Roman" w:hAnsi="Times New Roman" w:cs="Times New Roman"/>
          <w:sz w:val="22"/>
          <w:szCs w:val="22"/>
        </w:rPr>
        <w:t>” files onto your computer and explore them using view.qiime2.org</w:t>
      </w:r>
    </w:p>
    <w:p w14:paraId="13A44287" w14:textId="1F990272" w:rsidR="00424920" w:rsidRDefault="00424920" w:rsidP="00424920">
      <w:pPr>
        <w:rPr>
          <w:rFonts w:ascii="Times New Roman" w:hAnsi="Times New Roman" w:cs="Times New Roman"/>
          <w:sz w:val="22"/>
          <w:szCs w:val="22"/>
        </w:rPr>
      </w:pPr>
    </w:p>
    <w:p w14:paraId="085422E0" w14:textId="77777777" w:rsidR="00D15160" w:rsidRDefault="00D15160" w:rsidP="00424920">
      <w:pPr>
        <w:rPr>
          <w:rFonts w:ascii="Times New Roman" w:hAnsi="Times New Roman" w:cs="Times New Roman"/>
          <w:b/>
          <w:bCs/>
          <w:sz w:val="22"/>
          <w:szCs w:val="22"/>
        </w:rPr>
      </w:pPr>
    </w:p>
    <w:p w14:paraId="25AEAF6D" w14:textId="3BD4A3C2" w:rsidR="00D15160" w:rsidRDefault="00D15160" w:rsidP="00424920">
      <w:pPr>
        <w:rPr>
          <w:rFonts w:ascii="Times New Roman" w:hAnsi="Times New Roman" w:cs="Times New Roman"/>
          <w:b/>
          <w:bCs/>
          <w:sz w:val="22"/>
          <w:szCs w:val="22"/>
        </w:rPr>
      </w:pPr>
      <w:r>
        <w:rPr>
          <w:rFonts w:ascii="Times New Roman" w:hAnsi="Times New Roman" w:cs="Times New Roman"/>
          <w:b/>
          <w:bCs/>
          <w:sz w:val="22"/>
          <w:szCs w:val="22"/>
        </w:rPr>
        <w:t>MAKING RELATIVE ABUNDANCE BAR PLOTS</w:t>
      </w:r>
    </w:p>
    <w:p w14:paraId="26987014" w14:textId="41107C84" w:rsidR="00D15160" w:rsidRDefault="00D15160" w:rsidP="00424920">
      <w:pPr>
        <w:rPr>
          <w:rFonts w:ascii="Times New Roman" w:hAnsi="Times New Roman" w:cs="Times New Roman"/>
          <w:b/>
          <w:bCs/>
          <w:sz w:val="22"/>
          <w:szCs w:val="22"/>
        </w:rPr>
      </w:pPr>
    </w:p>
    <w:p w14:paraId="3085B835" w14:textId="2FA021A0" w:rsidR="00D15160" w:rsidRDefault="00D15160" w:rsidP="00424920">
      <w:pPr>
        <w:rPr>
          <w:rFonts w:ascii="Times New Roman" w:hAnsi="Times New Roman" w:cs="Times New Roman"/>
          <w:sz w:val="22"/>
          <w:szCs w:val="22"/>
        </w:rPr>
      </w:pPr>
      <w:r>
        <w:rPr>
          <w:rFonts w:ascii="Times New Roman" w:hAnsi="Times New Roman" w:cs="Times New Roman"/>
          <w:sz w:val="22"/>
          <w:szCs w:val="22"/>
        </w:rPr>
        <w:t>Make the relative abundance plot commonly seen in 16S studies for all 7 taxonomic ranks.</w:t>
      </w:r>
      <w:r w:rsidR="00B6380C">
        <w:rPr>
          <w:rFonts w:ascii="Times New Roman" w:hAnsi="Times New Roman" w:cs="Times New Roman"/>
          <w:sz w:val="22"/>
          <w:szCs w:val="22"/>
        </w:rPr>
        <w:t xml:space="preserve"> The resulting .</w:t>
      </w:r>
      <w:proofErr w:type="spellStart"/>
      <w:r w:rsidR="00B6380C">
        <w:rPr>
          <w:rFonts w:ascii="Times New Roman" w:hAnsi="Times New Roman" w:cs="Times New Roman"/>
          <w:sz w:val="22"/>
          <w:szCs w:val="22"/>
        </w:rPr>
        <w:t>qzv</w:t>
      </w:r>
      <w:proofErr w:type="spellEnd"/>
      <w:r w:rsidR="00B6380C">
        <w:rPr>
          <w:rFonts w:ascii="Times New Roman" w:hAnsi="Times New Roman" w:cs="Times New Roman"/>
          <w:sz w:val="22"/>
          <w:szCs w:val="22"/>
        </w:rPr>
        <w:t xml:space="preserve"> file can be viewed.  Again, run </w:t>
      </w:r>
      <w:r w:rsidR="00B6380C" w:rsidRPr="00B6380C">
        <w:rPr>
          <w:rFonts w:ascii="Consolas" w:hAnsi="Consolas" w:cs="Consolas"/>
          <w:sz w:val="22"/>
          <w:szCs w:val="22"/>
        </w:rPr>
        <w:t>taxa_barplots.sh</w:t>
      </w:r>
      <w:r w:rsidR="00B6380C">
        <w:rPr>
          <w:rFonts w:ascii="Times New Roman" w:hAnsi="Times New Roman" w:cs="Times New Roman"/>
          <w:sz w:val="22"/>
          <w:szCs w:val="22"/>
        </w:rPr>
        <w:t xml:space="preserve"> from within no-</w:t>
      </w:r>
      <w:proofErr w:type="spellStart"/>
      <w:r w:rsidR="00B6380C">
        <w:rPr>
          <w:rFonts w:ascii="Times New Roman" w:hAnsi="Times New Roman" w:cs="Times New Roman"/>
          <w:sz w:val="22"/>
          <w:szCs w:val="22"/>
        </w:rPr>
        <w:t>mito</w:t>
      </w:r>
      <w:proofErr w:type="spellEnd"/>
      <w:r w:rsidR="00B6380C">
        <w:rPr>
          <w:rFonts w:ascii="Times New Roman" w:hAnsi="Times New Roman" w:cs="Times New Roman"/>
          <w:sz w:val="22"/>
          <w:szCs w:val="22"/>
        </w:rPr>
        <w:t>-no-</w:t>
      </w:r>
      <w:proofErr w:type="spellStart"/>
      <w:r w:rsidR="00B6380C">
        <w:rPr>
          <w:rFonts w:ascii="Times New Roman" w:hAnsi="Times New Roman" w:cs="Times New Roman"/>
          <w:sz w:val="22"/>
          <w:szCs w:val="22"/>
        </w:rPr>
        <w:t>chloro</w:t>
      </w:r>
      <w:proofErr w:type="spellEnd"/>
      <w:r w:rsidR="00B6380C">
        <w:rPr>
          <w:rFonts w:ascii="Times New Roman" w:hAnsi="Times New Roman" w:cs="Times New Roman"/>
          <w:sz w:val="22"/>
          <w:szCs w:val="22"/>
        </w:rPr>
        <w:t>:</w:t>
      </w:r>
    </w:p>
    <w:p w14:paraId="4BFF9D63" w14:textId="2845B7D5" w:rsidR="00D15160" w:rsidRDefault="00D15160" w:rsidP="00424920">
      <w:pPr>
        <w:rPr>
          <w:rFonts w:ascii="Times New Roman" w:hAnsi="Times New Roman" w:cs="Times New Roman"/>
          <w:sz w:val="22"/>
          <w:szCs w:val="22"/>
        </w:rPr>
      </w:pPr>
    </w:p>
    <w:p w14:paraId="77740B52" w14:textId="77777777" w:rsidR="00AE1A1C" w:rsidRPr="00AE1A1C" w:rsidRDefault="00AE1A1C" w:rsidP="00AE1A1C">
      <w:pPr>
        <w:shd w:val="clear" w:color="auto" w:fill="1F1F1F"/>
        <w:spacing w:line="285" w:lineRule="atLeast"/>
        <w:rPr>
          <w:rFonts w:ascii="Consolas" w:eastAsia="Times New Roman" w:hAnsi="Consolas" w:cs="Times New Roman"/>
          <w:color w:val="CCCCCC"/>
          <w:sz w:val="21"/>
          <w:szCs w:val="21"/>
        </w:rPr>
      </w:pPr>
      <w:proofErr w:type="spellStart"/>
      <w:r w:rsidRPr="00AE1A1C">
        <w:rPr>
          <w:rFonts w:ascii="Consolas" w:eastAsia="Times New Roman" w:hAnsi="Consolas" w:cs="Times New Roman"/>
          <w:color w:val="DCDCAA"/>
          <w:sz w:val="21"/>
          <w:szCs w:val="21"/>
        </w:rPr>
        <w:t>qiime</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CE9178"/>
          <w:sz w:val="21"/>
          <w:szCs w:val="21"/>
        </w:rPr>
        <w:t>taxa</w:t>
      </w:r>
      <w:r w:rsidRPr="00AE1A1C">
        <w:rPr>
          <w:rFonts w:ascii="Consolas" w:eastAsia="Times New Roman" w:hAnsi="Consolas" w:cs="Times New Roman"/>
          <w:color w:val="CCCCCC"/>
          <w:sz w:val="21"/>
          <w:szCs w:val="21"/>
        </w:rPr>
        <w:t xml:space="preserve"> </w:t>
      </w:r>
      <w:proofErr w:type="spellStart"/>
      <w:r w:rsidRPr="00AE1A1C">
        <w:rPr>
          <w:rFonts w:ascii="Consolas" w:eastAsia="Times New Roman" w:hAnsi="Consolas" w:cs="Times New Roman"/>
          <w:color w:val="CE9178"/>
          <w:sz w:val="21"/>
          <w:szCs w:val="21"/>
        </w:rPr>
        <w:t>barplot</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569CD6"/>
          <w:sz w:val="21"/>
          <w:szCs w:val="21"/>
        </w:rPr>
        <w:t>--</w:t>
      </w:r>
      <w:proofErr w:type="spellStart"/>
      <w:r w:rsidRPr="00AE1A1C">
        <w:rPr>
          <w:rFonts w:ascii="Consolas" w:eastAsia="Times New Roman" w:hAnsi="Consolas" w:cs="Times New Roman"/>
          <w:color w:val="569CD6"/>
          <w:sz w:val="21"/>
          <w:szCs w:val="21"/>
        </w:rPr>
        <w:t>i</w:t>
      </w:r>
      <w:proofErr w:type="spellEnd"/>
      <w:r w:rsidRPr="00AE1A1C">
        <w:rPr>
          <w:rFonts w:ascii="Consolas" w:eastAsia="Times New Roman" w:hAnsi="Consolas" w:cs="Times New Roman"/>
          <w:color w:val="569CD6"/>
          <w:sz w:val="21"/>
          <w:szCs w:val="21"/>
        </w:rPr>
        <w:t>-table</w:t>
      </w:r>
      <w:r w:rsidRPr="00AE1A1C">
        <w:rPr>
          <w:rFonts w:ascii="Consolas" w:eastAsia="Times New Roman" w:hAnsi="Consolas" w:cs="Times New Roman"/>
          <w:color w:val="CCCCCC"/>
          <w:sz w:val="21"/>
          <w:szCs w:val="21"/>
        </w:rPr>
        <w:t xml:space="preserve"> </w:t>
      </w:r>
      <w:proofErr w:type="spellStart"/>
      <w:r w:rsidRPr="00AE1A1C">
        <w:rPr>
          <w:rFonts w:ascii="Consolas" w:eastAsia="Times New Roman" w:hAnsi="Consolas" w:cs="Times New Roman"/>
          <w:color w:val="CE9178"/>
          <w:sz w:val="21"/>
          <w:szCs w:val="21"/>
        </w:rPr>
        <w:t>table.qza</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569CD6"/>
          <w:sz w:val="21"/>
          <w:szCs w:val="21"/>
        </w:rPr>
        <w:t>--</w:t>
      </w:r>
      <w:proofErr w:type="spellStart"/>
      <w:r w:rsidRPr="00AE1A1C">
        <w:rPr>
          <w:rFonts w:ascii="Consolas" w:eastAsia="Times New Roman" w:hAnsi="Consolas" w:cs="Times New Roman"/>
          <w:color w:val="569CD6"/>
          <w:sz w:val="21"/>
          <w:szCs w:val="21"/>
        </w:rPr>
        <w:t>i</w:t>
      </w:r>
      <w:proofErr w:type="spellEnd"/>
      <w:r w:rsidRPr="00AE1A1C">
        <w:rPr>
          <w:rFonts w:ascii="Consolas" w:eastAsia="Times New Roman" w:hAnsi="Consolas" w:cs="Times New Roman"/>
          <w:color w:val="569CD6"/>
          <w:sz w:val="21"/>
          <w:szCs w:val="21"/>
        </w:rPr>
        <w:t>-taxonomy</w:t>
      </w:r>
      <w:r w:rsidRPr="00AE1A1C">
        <w:rPr>
          <w:rFonts w:ascii="Consolas" w:eastAsia="Times New Roman" w:hAnsi="Consolas" w:cs="Times New Roman"/>
          <w:color w:val="CCCCCC"/>
          <w:sz w:val="21"/>
          <w:szCs w:val="21"/>
        </w:rPr>
        <w:t xml:space="preserve"> </w:t>
      </w:r>
      <w:proofErr w:type="spellStart"/>
      <w:r w:rsidRPr="00AE1A1C">
        <w:rPr>
          <w:rFonts w:ascii="Consolas" w:eastAsia="Times New Roman" w:hAnsi="Consolas" w:cs="Times New Roman"/>
          <w:color w:val="CE9178"/>
          <w:sz w:val="21"/>
          <w:szCs w:val="21"/>
        </w:rPr>
        <w:t>taxonomy.qza</w:t>
      </w:r>
      <w:proofErr w:type="spellEnd"/>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D7BA7D"/>
          <w:sz w:val="21"/>
          <w:szCs w:val="21"/>
        </w:rPr>
        <w:t>\</w:t>
      </w:r>
    </w:p>
    <w:p w14:paraId="39E33B0E" w14:textId="77777777" w:rsidR="00AE1A1C" w:rsidRPr="00AE1A1C" w:rsidRDefault="00AE1A1C" w:rsidP="00AE1A1C">
      <w:pPr>
        <w:shd w:val="clear" w:color="auto" w:fill="1F1F1F"/>
        <w:spacing w:line="285" w:lineRule="atLeast"/>
        <w:rPr>
          <w:rFonts w:ascii="Consolas" w:eastAsia="Times New Roman" w:hAnsi="Consolas" w:cs="Times New Roman"/>
          <w:color w:val="CCCCCC"/>
          <w:sz w:val="21"/>
          <w:szCs w:val="21"/>
        </w:rPr>
      </w:pPr>
      <w:r w:rsidRPr="00AE1A1C">
        <w:rPr>
          <w:rFonts w:ascii="Consolas" w:eastAsia="Times New Roman" w:hAnsi="Consolas" w:cs="Times New Roman"/>
          <w:color w:val="CCCCCC"/>
          <w:sz w:val="21"/>
          <w:szCs w:val="21"/>
        </w:rPr>
        <w:t xml:space="preserve">--m-metadata-file </w:t>
      </w:r>
      <w:r w:rsidRPr="00AE1A1C">
        <w:rPr>
          <w:rFonts w:ascii="Consolas" w:eastAsia="Times New Roman" w:hAnsi="Consolas" w:cs="Times New Roman"/>
          <w:color w:val="CE9178"/>
          <w:sz w:val="21"/>
          <w:szCs w:val="21"/>
        </w:rPr>
        <w:t>../../metadata/metadata.txt</w:t>
      </w:r>
      <w:r w:rsidRPr="00AE1A1C">
        <w:rPr>
          <w:rFonts w:ascii="Consolas" w:eastAsia="Times New Roman" w:hAnsi="Consolas" w:cs="Times New Roman"/>
          <w:color w:val="CCCCCC"/>
          <w:sz w:val="21"/>
          <w:szCs w:val="21"/>
        </w:rPr>
        <w:t xml:space="preserve"> </w:t>
      </w:r>
      <w:r w:rsidRPr="00AE1A1C">
        <w:rPr>
          <w:rFonts w:ascii="Consolas" w:eastAsia="Times New Roman" w:hAnsi="Consolas" w:cs="Times New Roman"/>
          <w:color w:val="D7BA7D"/>
          <w:sz w:val="21"/>
          <w:szCs w:val="21"/>
        </w:rPr>
        <w:t>\</w:t>
      </w:r>
    </w:p>
    <w:p w14:paraId="5D5D6213" w14:textId="77777777" w:rsidR="00AE1A1C" w:rsidRPr="00AE1A1C" w:rsidRDefault="00AE1A1C" w:rsidP="00AE1A1C">
      <w:pPr>
        <w:shd w:val="clear" w:color="auto" w:fill="1F1F1F"/>
        <w:spacing w:line="285" w:lineRule="atLeast"/>
        <w:rPr>
          <w:rFonts w:ascii="Consolas" w:eastAsia="Times New Roman" w:hAnsi="Consolas" w:cs="Times New Roman"/>
          <w:color w:val="CCCCCC"/>
          <w:sz w:val="21"/>
          <w:szCs w:val="21"/>
        </w:rPr>
      </w:pPr>
      <w:r w:rsidRPr="00AE1A1C">
        <w:rPr>
          <w:rFonts w:ascii="Consolas" w:eastAsia="Times New Roman" w:hAnsi="Consolas" w:cs="Times New Roman"/>
          <w:color w:val="CCCCCC"/>
          <w:sz w:val="21"/>
          <w:szCs w:val="21"/>
        </w:rPr>
        <w:t xml:space="preserve">--o-visualization </w:t>
      </w:r>
      <w:r w:rsidRPr="00AE1A1C">
        <w:rPr>
          <w:rFonts w:ascii="Consolas" w:eastAsia="Times New Roman" w:hAnsi="Consolas" w:cs="Times New Roman"/>
          <w:color w:val="CE9178"/>
          <w:sz w:val="21"/>
          <w:szCs w:val="21"/>
        </w:rPr>
        <w:t>taxa-bar-</w:t>
      </w:r>
      <w:proofErr w:type="spellStart"/>
      <w:r w:rsidRPr="00AE1A1C">
        <w:rPr>
          <w:rFonts w:ascii="Consolas" w:eastAsia="Times New Roman" w:hAnsi="Consolas" w:cs="Times New Roman"/>
          <w:color w:val="CE9178"/>
          <w:sz w:val="21"/>
          <w:szCs w:val="21"/>
        </w:rPr>
        <w:t>plots.qzv</w:t>
      </w:r>
      <w:proofErr w:type="spellEnd"/>
    </w:p>
    <w:p w14:paraId="771553E0" w14:textId="083FB429" w:rsidR="001D638F" w:rsidRDefault="001D638F" w:rsidP="00D15160">
      <w:pPr>
        <w:rPr>
          <w:rFonts w:ascii="Times New Roman" w:hAnsi="Times New Roman" w:cs="Times New Roman"/>
          <w:sz w:val="22"/>
          <w:szCs w:val="22"/>
        </w:rPr>
      </w:pPr>
    </w:p>
    <w:p w14:paraId="104AA6DC" w14:textId="586B6C74" w:rsidR="00D15160" w:rsidRDefault="00D15160" w:rsidP="00D15160">
      <w:pPr>
        <w:rPr>
          <w:rFonts w:ascii="Times New Roman" w:hAnsi="Times New Roman" w:cs="Times New Roman"/>
          <w:sz w:val="22"/>
          <w:szCs w:val="22"/>
        </w:rPr>
      </w:pPr>
      <w:r>
        <w:rPr>
          <w:rFonts w:ascii="Times New Roman" w:hAnsi="Times New Roman" w:cs="Times New Roman"/>
          <w:sz w:val="22"/>
          <w:szCs w:val="22"/>
        </w:rPr>
        <w:t xml:space="preserve">You can </w:t>
      </w:r>
      <w:r w:rsidR="00B6380C">
        <w:rPr>
          <w:rFonts w:ascii="Times New Roman" w:hAnsi="Times New Roman" w:cs="Times New Roman"/>
          <w:sz w:val="22"/>
          <w:szCs w:val="22"/>
        </w:rPr>
        <w:t>transfer th</w:t>
      </w:r>
      <w:r w:rsidR="001D638F">
        <w:rPr>
          <w:rFonts w:ascii="Times New Roman" w:hAnsi="Times New Roman" w:cs="Times New Roman"/>
          <w:sz w:val="22"/>
          <w:szCs w:val="22"/>
        </w:rPr>
        <w:t>e resulting .</w:t>
      </w:r>
      <w:proofErr w:type="spellStart"/>
      <w:r w:rsidR="001D638F">
        <w:rPr>
          <w:rFonts w:ascii="Times New Roman" w:hAnsi="Times New Roman" w:cs="Times New Roman"/>
          <w:sz w:val="22"/>
          <w:szCs w:val="22"/>
        </w:rPr>
        <w:t>qzv</w:t>
      </w:r>
      <w:proofErr w:type="spellEnd"/>
      <w:r w:rsidR="001D638F">
        <w:rPr>
          <w:rFonts w:ascii="Times New Roman" w:hAnsi="Times New Roman" w:cs="Times New Roman"/>
          <w:sz w:val="22"/>
          <w:szCs w:val="22"/>
        </w:rPr>
        <w:t xml:space="preserve"> file</w:t>
      </w:r>
      <w:r w:rsidR="00B6380C">
        <w:rPr>
          <w:rFonts w:ascii="Times New Roman" w:hAnsi="Times New Roman" w:cs="Times New Roman"/>
          <w:sz w:val="22"/>
          <w:szCs w:val="22"/>
        </w:rPr>
        <w:t xml:space="preserve"> to your computer and open</w:t>
      </w:r>
      <w:r>
        <w:rPr>
          <w:rFonts w:ascii="Times New Roman" w:hAnsi="Times New Roman" w:cs="Times New Roman"/>
          <w:sz w:val="22"/>
          <w:szCs w:val="22"/>
        </w:rPr>
        <w:t xml:space="preserve"> it on view.qiime2.org. </w:t>
      </w:r>
      <w:proofErr w:type="gramStart"/>
      <w:r w:rsidR="00B6380C">
        <w:rPr>
          <w:rFonts w:ascii="Times New Roman" w:hAnsi="Times New Roman" w:cs="Times New Roman"/>
          <w:sz w:val="22"/>
          <w:szCs w:val="22"/>
        </w:rPr>
        <w:t>Take a look</w:t>
      </w:r>
      <w:proofErr w:type="gramEnd"/>
      <w:r w:rsidR="00B6380C">
        <w:rPr>
          <w:rFonts w:ascii="Times New Roman" w:hAnsi="Times New Roman" w:cs="Times New Roman"/>
          <w:sz w:val="22"/>
          <w:szCs w:val="22"/>
        </w:rPr>
        <w:t xml:space="preserve"> at all the different taxonomic levels</w:t>
      </w:r>
      <w:r w:rsidR="001D638F">
        <w:rPr>
          <w:rFonts w:ascii="Times New Roman" w:hAnsi="Times New Roman" w:cs="Times New Roman"/>
          <w:sz w:val="22"/>
          <w:szCs w:val="22"/>
        </w:rPr>
        <w:t xml:space="preserve"> and the metadata categories</w:t>
      </w:r>
      <w:r w:rsidR="00B6380C">
        <w:rPr>
          <w:rFonts w:ascii="Times New Roman" w:hAnsi="Times New Roman" w:cs="Times New Roman"/>
          <w:sz w:val="22"/>
          <w:szCs w:val="22"/>
        </w:rPr>
        <w:t xml:space="preserve">. </w:t>
      </w:r>
      <w:r>
        <w:rPr>
          <w:rFonts w:ascii="Times New Roman" w:hAnsi="Times New Roman" w:cs="Times New Roman"/>
          <w:sz w:val="22"/>
          <w:szCs w:val="22"/>
        </w:rPr>
        <w:t xml:space="preserve">This ends the basics of using QIIME for processing and analysis. </w:t>
      </w:r>
    </w:p>
    <w:sectPr w:rsidR="00D15160" w:rsidSect="004D2D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Stephen Tamm" w:date="2023-06-19T08:02:00Z" w:initials="ST">
    <w:p w14:paraId="27D260DA" w14:textId="77777777" w:rsidR="00F2237D" w:rsidRDefault="00F2237D" w:rsidP="00497F8E">
      <w:pPr>
        <w:pStyle w:val="CommentText"/>
      </w:pPr>
      <w:r>
        <w:rPr>
          <w:rStyle w:val="CommentReference"/>
        </w:rPr>
        <w:annotationRef/>
      </w:r>
      <w:r>
        <w:t>Missing leading "-"</w:t>
      </w:r>
    </w:p>
  </w:comment>
  <w:comment w:id="26" w:author="Stephen Tamm" w:date="2023-06-19T08:01:00Z" w:initials="ST">
    <w:p w14:paraId="5108EA53" w14:textId="50729DEC" w:rsidR="00C16FF4" w:rsidRDefault="00AA6B68" w:rsidP="00A94425">
      <w:pPr>
        <w:pStyle w:val="CommentText"/>
      </w:pPr>
      <w:r>
        <w:rPr>
          <w:rStyle w:val="CommentReference"/>
        </w:rPr>
        <w:annotationRef/>
      </w:r>
      <w:r w:rsidR="00C16FF4">
        <w:t>File name doesn't correspond with .qza file created in the previous step</w:t>
      </w:r>
    </w:p>
  </w:comment>
  <w:comment w:id="29" w:author="Stephen Tamm" w:date="2023-06-19T08:00:00Z" w:initials="ST">
    <w:p w14:paraId="30763D46" w14:textId="77777777" w:rsidR="00F2237D" w:rsidRDefault="004B6085" w:rsidP="00D769CC">
      <w:pPr>
        <w:pStyle w:val="CommentText"/>
      </w:pPr>
      <w:r>
        <w:rPr>
          <w:rStyle w:val="CommentReference"/>
        </w:rPr>
        <w:annotationRef/>
      </w:r>
      <w:r w:rsidR="00F2237D">
        <w:t>Missing leading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D260DA" w15:done="0"/>
  <w15:commentEx w15:paraId="5108EA53" w15:done="0"/>
  <w15:commentEx w15:paraId="30763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8A1D" w16cex:dateUtc="2023-06-19T13:02:00Z"/>
  <w16cex:commentExtensible w16cex:durableId="283A89CC" w16cex:dateUtc="2023-06-19T13:01:00Z"/>
  <w16cex:commentExtensible w16cex:durableId="283A89AA" w16cex:dateUtc="2023-06-19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260DA" w16cid:durableId="283A8A1D"/>
  <w16cid:commentId w16cid:paraId="5108EA53" w16cid:durableId="283A89CC"/>
  <w16cid:commentId w16cid:paraId="30763D46" w16cid:durableId="283A89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F54"/>
    <w:multiLevelType w:val="hybridMultilevel"/>
    <w:tmpl w:val="8F0C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F0083"/>
    <w:multiLevelType w:val="hybridMultilevel"/>
    <w:tmpl w:val="B208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D29C8"/>
    <w:multiLevelType w:val="hybridMultilevel"/>
    <w:tmpl w:val="3278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CC19DA"/>
    <w:multiLevelType w:val="hybridMultilevel"/>
    <w:tmpl w:val="0280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163974">
    <w:abstractNumId w:val="2"/>
  </w:num>
  <w:num w:numId="2" w16cid:durableId="1669333916">
    <w:abstractNumId w:val="1"/>
  </w:num>
  <w:num w:numId="3" w16cid:durableId="800611377">
    <w:abstractNumId w:val="0"/>
  </w:num>
  <w:num w:numId="4" w16cid:durableId="20165688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Tamm">
    <w15:presenceInfo w15:providerId="Windows Live" w15:userId="937c200b14e15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AD"/>
    <w:rsid w:val="00012BE4"/>
    <w:rsid w:val="000138C4"/>
    <w:rsid w:val="00015357"/>
    <w:rsid w:val="00020D07"/>
    <w:rsid w:val="00033630"/>
    <w:rsid w:val="000467BF"/>
    <w:rsid w:val="00062B6A"/>
    <w:rsid w:val="00080FFC"/>
    <w:rsid w:val="00084F1F"/>
    <w:rsid w:val="00095FB4"/>
    <w:rsid w:val="00096651"/>
    <w:rsid w:val="0009748E"/>
    <w:rsid w:val="000A0A35"/>
    <w:rsid w:val="000C116C"/>
    <w:rsid w:val="000C5450"/>
    <w:rsid w:val="000D225F"/>
    <w:rsid w:val="000E2015"/>
    <w:rsid w:val="000E4EEB"/>
    <w:rsid w:val="000E644B"/>
    <w:rsid w:val="000F4D8A"/>
    <w:rsid w:val="000F6F0E"/>
    <w:rsid w:val="001047C6"/>
    <w:rsid w:val="00104F37"/>
    <w:rsid w:val="001257E0"/>
    <w:rsid w:val="0014550F"/>
    <w:rsid w:val="00146371"/>
    <w:rsid w:val="00146BBF"/>
    <w:rsid w:val="00151FF4"/>
    <w:rsid w:val="00170684"/>
    <w:rsid w:val="00172F9A"/>
    <w:rsid w:val="00177852"/>
    <w:rsid w:val="00191949"/>
    <w:rsid w:val="00195406"/>
    <w:rsid w:val="00195DF3"/>
    <w:rsid w:val="001A1702"/>
    <w:rsid w:val="001C1AF3"/>
    <w:rsid w:val="001D0348"/>
    <w:rsid w:val="001D59A1"/>
    <w:rsid w:val="001D638F"/>
    <w:rsid w:val="001E4575"/>
    <w:rsid w:val="001F46DE"/>
    <w:rsid w:val="00232C87"/>
    <w:rsid w:val="002332CD"/>
    <w:rsid w:val="002349AC"/>
    <w:rsid w:val="00246FC6"/>
    <w:rsid w:val="00256340"/>
    <w:rsid w:val="002766E5"/>
    <w:rsid w:val="002A2F01"/>
    <w:rsid w:val="002B5789"/>
    <w:rsid w:val="002C5901"/>
    <w:rsid w:val="002D4721"/>
    <w:rsid w:val="002D687E"/>
    <w:rsid w:val="002D744E"/>
    <w:rsid w:val="002E02D5"/>
    <w:rsid w:val="00303491"/>
    <w:rsid w:val="00325CF9"/>
    <w:rsid w:val="00341110"/>
    <w:rsid w:val="0034168C"/>
    <w:rsid w:val="003530AD"/>
    <w:rsid w:val="003553C2"/>
    <w:rsid w:val="003A0769"/>
    <w:rsid w:val="003B4187"/>
    <w:rsid w:val="003B711D"/>
    <w:rsid w:val="003C266C"/>
    <w:rsid w:val="003C7063"/>
    <w:rsid w:val="00424920"/>
    <w:rsid w:val="0043302C"/>
    <w:rsid w:val="0045213D"/>
    <w:rsid w:val="00456CAB"/>
    <w:rsid w:val="00460697"/>
    <w:rsid w:val="004810AD"/>
    <w:rsid w:val="00485206"/>
    <w:rsid w:val="00494EA6"/>
    <w:rsid w:val="004A2600"/>
    <w:rsid w:val="004B6085"/>
    <w:rsid w:val="004C438E"/>
    <w:rsid w:val="004C5515"/>
    <w:rsid w:val="004D2D51"/>
    <w:rsid w:val="004F6B21"/>
    <w:rsid w:val="005023CD"/>
    <w:rsid w:val="00504038"/>
    <w:rsid w:val="00513971"/>
    <w:rsid w:val="00516BD7"/>
    <w:rsid w:val="0052754F"/>
    <w:rsid w:val="00527D75"/>
    <w:rsid w:val="00553AC4"/>
    <w:rsid w:val="00566406"/>
    <w:rsid w:val="005768AE"/>
    <w:rsid w:val="00593CF1"/>
    <w:rsid w:val="00596B4C"/>
    <w:rsid w:val="005A75AE"/>
    <w:rsid w:val="005B1214"/>
    <w:rsid w:val="005C02EA"/>
    <w:rsid w:val="005C0ED5"/>
    <w:rsid w:val="005D06A5"/>
    <w:rsid w:val="005E3579"/>
    <w:rsid w:val="005E71CD"/>
    <w:rsid w:val="00606F32"/>
    <w:rsid w:val="00620B87"/>
    <w:rsid w:val="00620CB4"/>
    <w:rsid w:val="00633172"/>
    <w:rsid w:val="006441D4"/>
    <w:rsid w:val="00660FC7"/>
    <w:rsid w:val="00677E95"/>
    <w:rsid w:val="00685849"/>
    <w:rsid w:val="00695CFA"/>
    <w:rsid w:val="006A4DFD"/>
    <w:rsid w:val="006C0EAB"/>
    <w:rsid w:val="006C5DCA"/>
    <w:rsid w:val="006E454A"/>
    <w:rsid w:val="006F11D5"/>
    <w:rsid w:val="006F7BF3"/>
    <w:rsid w:val="00700666"/>
    <w:rsid w:val="00707ABD"/>
    <w:rsid w:val="00714ACF"/>
    <w:rsid w:val="007302FB"/>
    <w:rsid w:val="007427D1"/>
    <w:rsid w:val="0077692E"/>
    <w:rsid w:val="007A1DBE"/>
    <w:rsid w:val="007A2B4C"/>
    <w:rsid w:val="007A4B87"/>
    <w:rsid w:val="007A7BD9"/>
    <w:rsid w:val="007B0B82"/>
    <w:rsid w:val="007D0171"/>
    <w:rsid w:val="007D539C"/>
    <w:rsid w:val="007E0EBF"/>
    <w:rsid w:val="007E3FE8"/>
    <w:rsid w:val="007F5DD1"/>
    <w:rsid w:val="008027EA"/>
    <w:rsid w:val="00806052"/>
    <w:rsid w:val="008151BB"/>
    <w:rsid w:val="00837D66"/>
    <w:rsid w:val="00857872"/>
    <w:rsid w:val="00862960"/>
    <w:rsid w:val="008A0E52"/>
    <w:rsid w:val="008A5863"/>
    <w:rsid w:val="008C49AF"/>
    <w:rsid w:val="008C72CB"/>
    <w:rsid w:val="008F683A"/>
    <w:rsid w:val="0090428E"/>
    <w:rsid w:val="009113F3"/>
    <w:rsid w:val="00911E24"/>
    <w:rsid w:val="00915D8E"/>
    <w:rsid w:val="0094332F"/>
    <w:rsid w:val="00953338"/>
    <w:rsid w:val="009734A7"/>
    <w:rsid w:val="00990FA1"/>
    <w:rsid w:val="00996A9A"/>
    <w:rsid w:val="009A4FBE"/>
    <w:rsid w:val="009C075E"/>
    <w:rsid w:val="009C36AE"/>
    <w:rsid w:val="009F2F15"/>
    <w:rsid w:val="009F6BB8"/>
    <w:rsid w:val="00A05133"/>
    <w:rsid w:val="00A065B7"/>
    <w:rsid w:val="00A23BE2"/>
    <w:rsid w:val="00A31F71"/>
    <w:rsid w:val="00A34CED"/>
    <w:rsid w:val="00A6301C"/>
    <w:rsid w:val="00A66699"/>
    <w:rsid w:val="00A670B7"/>
    <w:rsid w:val="00A77B48"/>
    <w:rsid w:val="00A81A23"/>
    <w:rsid w:val="00A840D0"/>
    <w:rsid w:val="00AA69A9"/>
    <w:rsid w:val="00AA6B68"/>
    <w:rsid w:val="00AB5760"/>
    <w:rsid w:val="00AD7212"/>
    <w:rsid w:val="00AE1A1C"/>
    <w:rsid w:val="00AE2D32"/>
    <w:rsid w:val="00AF19E7"/>
    <w:rsid w:val="00AF3D9B"/>
    <w:rsid w:val="00AF5A64"/>
    <w:rsid w:val="00B21328"/>
    <w:rsid w:val="00B22141"/>
    <w:rsid w:val="00B238B8"/>
    <w:rsid w:val="00B25EF3"/>
    <w:rsid w:val="00B30479"/>
    <w:rsid w:val="00B404D2"/>
    <w:rsid w:val="00B43A2B"/>
    <w:rsid w:val="00B53408"/>
    <w:rsid w:val="00B62569"/>
    <w:rsid w:val="00B6380C"/>
    <w:rsid w:val="00B71F2F"/>
    <w:rsid w:val="00B806CD"/>
    <w:rsid w:val="00BC1C0E"/>
    <w:rsid w:val="00BD7231"/>
    <w:rsid w:val="00BF22D9"/>
    <w:rsid w:val="00BF678F"/>
    <w:rsid w:val="00C0634E"/>
    <w:rsid w:val="00C118C4"/>
    <w:rsid w:val="00C16FF4"/>
    <w:rsid w:val="00C61F9D"/>
    <w:rsid w:val="00C67C8A"/>
    <w:rsid w:val="00C70B42"/>
    <w:rsid w:val="00C816FB"/>
    <w:rsid w:val="00C83A69"/>
    <w:rsid w:val="00C858EF"/>
    <w:rsid w:val="00C93CEF"/>
    <w:rsid w:val="00D069D5"/>
    <w:rsid w:val="00D15160"/>
    <w:rsid w:val="00D21C78"/>
    <w:rsid w:val="00D25689"/>
    <w:rsid w:val="00D416FF"/>
    <w:rsid w:val="00D41C08"/>
    <w:rsid w:val="00D57AE9"/>
    <w:rsid w:val="00D7007A"/>
    <w:rsid w:val="00D81857"/>
    <w:rsid w:val="00DB4654"/>
    <w:rsid w:val="00DB5ABE"/>
    <w:rsid w:val="00DC0346"/>
    <w:rsid w:val="00DC6AC2"/>
    <w:rsid w:val="00DC75EB"/>
    <w:rsid w:val="00DD40B2"/>
    <w:rsid w:val="00DF5533"/>
    <w:rsid w:val="00E23890"/>
    <w:rsid w:val="00E253FB"/>
    <w:rsid w:val="00E50779"/>
    <w:rsid w:val="00E50D33"/>
    <w:rsid w:val="00E52C63"/>
    <w:rsid w:val="00E65DE7"/>
    <w:rsid w:val="00E67280"/>
    <w:rsid w:val="00E7176A"/>
    <w:rsid w:val="00E74FC3"/>
    <w:rsid w:val="00E8545F"/>
    <w:rsid w:val="00E85720"/>
    <w:rsid w:val="00E90E37"/>
    <w:rsid w:val="00EA5C3C"/>
    <w:rsid w:val="00EA6D18"/>
    <w:rsid w:val="00EC28C0"/>
    <w:rsid w:val="00EC7ACF"/>
    <w:rsid w:val="00EE0D8E"/>
    <w:rsid w:val="00F06E86"/>
    <w:rsid w:val="00F108D5"/>
    <w:rsid w:val="00F16935"/>
    <w:rsid w:val="00F2237D"/>
    <w:rsid w:val="00F24339"/>
    <w:rsid w:val="00F2462D"/>
    <w:rsid w:val="00F32FE9"/>
    <w:rsid w:val="00F35A44"/>
    <w:rsid w:val="00F37D51"/>
    <w:rsid w:val="00F52A99"/>
    <w:rsid w:val="00F61FED"/>
    <w:rsid w:val="00F82381"/>
    <w:rsid w:val="00F93267"/>
    <w:rsid w:val="00FD51BA"/>
    <w:rsid w:val="00FD63F6"/>
    <w:rsid w:val="00F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8A64"/>
  <w15:chartTrackingRefBased/>
  <w15:docId w15:val="{2591357E-E5F3-354D-8C86-3E2158A1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2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0AD"/>
    <w:rPr>
      <w:color w:val="0563C1" w:themeColor="hyperlink"/>
      <w:u w:val="single"/>
    </w:rPr>
  </w:style>
  <w:style w:type="character" w:styleId="UnresolvedMention">
    <w:name w:val="Unresolved Mention"/>
    <w:basedOn w:val="DefaultParagraphFont"/>
    <w:uiPriority w:val="99"/>
    <w:rsid w:val="004810AD"/>
    <w:rPr>
      <w:color w:val="605E5C"/>
      <w:shd w:val="clear" w:color="auto" w:fill="E1DFDD"/>
    </w:rPr>
  </w:style>
  <w:style w:type="paragraph" w:styleId="ListParagraph">
    <w:name w:val="List Paragraph"/>
    <w:basedOn w:val="Normal"/>
    <w:uiPriority w:val="34"/>
    <w:qFormat/>
    <w:rsid w:val="001D59A1"/>
    <w:pPr>
      <w:ind w:left="720"/>
      <w:contextualSpacing/>
    </w:pPr>
  </w:style>
  <w:style w:type="paragraph" w:styleId="BalloonText">
    <w:name w:val="Balloon Text"/>
    <w:basedOn w:val="Normal"/>
    <w:link w:val="BalloonTextChar"/>
    <w:uiPriority w:val="99"/>
    <w:semiHidden/>
    <w:unhideWhenUsed/>
    <w:rsid w:val="00E507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077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C6AC2"/>
    <w:rPr>
      <w:color w:val="954F72" w:themeColor="followedHyperlink"/>
      <w:u w:val="single"/>
    </w:rPr>
  </w:style>
  <w:style w:type="paragraph" w:styleId="Revision">
    <w:name w:val="Revision"/>
    <w:hidden/>
    <w:uiPriority w:val="99"/>
    <w:semiHidden/>
    <w:rsid w:val="00B404D2"/>
  </w:style>
  <w:style w:type="character" w:styleId="CommentReference">
    <w:name w:val="annotation reference"/>
    <w:basedOn w:val="DefaultParagraphFont"/>
    <w:uiPriority w:val="99"/>
    <w:semiHidden/>
    <w:unhideWhenUsed/>
    <w:rsid w:val="004B6085"/>
    <w:rPr>
      <w:sz w:val="16"/>
      <w:szCs w:val="16"/>
    </w:rPr>
  </w:style>
  <w:style w:type="paragraph" w:styleId="CommentText">
    <w:name w:val="annotation text"/>
    <w:basedOn w:val="Normal"/>
    <w:link w:val="CommentTextChar"/>
    <w:uiPriority w:val="99"/>
    <w:unhideWhenUsed/>
    <w:rsid w:val="004B6085"/>
    <w:rPr>
      <w:sz w:val="20"/>
      <w:szCs w:val="20"/>
    </w:rPr>
  </w:style>
  <w:style w:type="character" w:customStyle="1" w:styleId="CommentTextChar">
    <w:name w:val="Comment Text Char"/>
    <w:basedOn w:val="DefaultParagraphFont"/>
    <w:link w:val="CommentText"/>
    <w:uiPriority w:val="99"/>
    <w:rsid w:val="004B6085"/>
    <w:rPr>
      <w:sz w:val="20"/>
      <w:szCs w:val="20"/>
    </w:rPr>
  </w:style>
  <w:style w:type="paragraph" w:styleId="CommentSubject">
    <w:name w:val="annotation subject"/>
    <w:basedOn w:val="CommentText"/>
    <w:next w:val="CommentText"/>
    <w:link w:val="CommentSubjectChar"/>
    <w:uiPriority w:val="99"/>
    <w:semiHidden/>
    <w:unhideWhenUsed/>
    <w:rsid w:val="004B6085"/>
    <w:rPr>
      <w:b/>
      <w:bCs/>
    </w:rPr>
  </w:style>
  <w:style w:type="character" w:customStyle="1" w:styleId="CommentSubjectChar">
    <w:name w:val="Comment Subject Char"/>
    <w:basedOn w:val="CommentTextChar"/>
    <w:link w:val="CommentSubject"/>
    <w:uiPriority w:val="99"/>
    <w:semiHidden/>
    <w:rsid w:val="004B60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5912">
      <w:bodyDiv w:val="1"/>
      <w:marLeft w:val="0"/>
      <w:marRight w:val="0"/>
      <w:marTop w:val="0"/>
      <w:marBottom w:val="0"/>
      <w:divBdr>
        <w:top w:val="none" w:sz="0" w:space="0" w:color="auto"/>
        <w:left w:val="none" w:sz="0" w:space="0" w:color="auto"/>
        <w:bottom w:val="none" w:sz="0" w:space="0" w:color="auto"/>
        <w:right w:val="none" w:sz="0" w:space="0" w:color="auto"/>
      </w:divBdr>
      <w:divsChild>
        <w:div w:id="337462704">
          <w:marLeft w:val="0"/>
          <w:marRight w:val="0"/>
          <w:marTop w:val="0"/>
          <w:marBottom w:val="0"/>
          <w:divBdr>
            <w:top w:val="none" w:sz="0" w:space="0" w:color="auto"/>
            <w:left w:val="none" w:sz="0" w:space="0" w:color="auto"/>
            <w:bottom w:val="none" w:sz="0" w:space="0" w:color="auto"/>
            <w:right w:val="none" w:sz="0" w:space="0" w:color="auto"/>
          </w:divBdr>
          <w:divsChild>
            <w:div w:id="1580365545">
              <w:marLeft w:val="0"/>
              <w:marRight w:val="0"/>
              <w:marTop w:val="0"/>
              <w:marBottom w:val="0"/>
              <w:divBdr>
                <w:top w:val="none" w:sz="0" w:space="0" w:color="auto"/>
                <w:left w:val="none" w:sz="0" w:space="0" w:color="auto"/>
                <w:bottom w:val="none" w:sz="0" w:space="0" w:color="auto"/>
                <w:right w:val="none" w:sz="0" w:space="0" w:color="auto"/>
              </w:divBdr>
            </w:div>
            <w:div w:id="79107054">
              <w:marLeft w:val="0"/>
              <w:marRight w:val="0"/>
              <w:marTop w:val="0"/>
              <w:marBottom w:val="0"/>
              <w:divBdr>
                <w:top w:val="none" w:sz="0" w:space="0" w:color="auto"/>
                <w:left w:val="none" w:sz="0" w:space="0" w:color="auto"/>
                <w:bottom w:val="none" w:sz="0" w:space="0" w:color="auto"/>
                <w:right w:val="none" w:sz="0" w:space="0" w:color="auto"/>
              </w:divBdr>
            </w:div>
            <w:div w:id="780102326">
              <w:marLeft w:val="0"/>
              <w:marRight w:val="0"/>
              <w:marTop w:val="0"/>
              <w:marBottom w:val="0"/>
              <w:divBdr>
                <w:top w:val="none" w:sz="0" w:space="0" w:color="auto"/>
                <w:left w:val="none" w:sz="0" w:space="0" w:color="auto"/>
                <w:bottom w:val="none" w:sz="0" w:space="0" w:color="auto"/>
                <w:right w:val="none" w:sz="0" w:space="0" w:color="auto"/>
              </w:divBdr>
            </w:div>
            <w:div w:id="17562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60557">
      <w:bodyDiv w:val="1"/>
      <w:marLeft w:val="0"/>
      <w:marRight w:val="0"/>
      <w:marTop w:val="0"/>
      <w:marBottom w:val="0"/>
      <w:divBdr>
        <w:top w:val="none" w:sz="0" w:space="0" w:color="auto"/>
        <w:left w:val="none" w:sz="0" w:space="0" w:color="auto"/>
        <w:bottom w:val="none" w:sz="0" w:space="0" w:color="auto"/>
        <w:right w:val="none" w:sz="0" w:space="0" w:color="auto"/>
      </w:divBdr>
      <w:divsChild>
        <w:div w:id="1111315966">
          <w:marLeft w:val="0"/>
          <w:marRight w:val="0"/>
          <w:marTop w:val="0"/>
          <w:marBottom w:val="0"/>
          <w:divBdr>
            <w:top w:val="none" w:sz="0" w:space="0" w:color="auto"/>
            <w:left w:val="none" w:sz="0" w:space="0" w:color="auto"/>
            <w:bottom w:val="none" w:sz="0" w:space="0" w:color="auto"/>
            <w:right w:val="none" w:sz="0" w:space="0" w:color="auto"/>
          </w:divBdr>
          <w:divsChild>
            <w:div w:id="2127117343">
              <w:marLeft w:val="0"/>
              <w:marRight w:val="0"/>
              <w:marTop w:val="0"/>
              <w:marBottom w:val="0"/>
              <w:divBdr>
                <w:top w:val="none" w:sz="0" w:space="0" w:color="auto"/>
                <w:left w:val="none" w:sz="0" w:space="0" w:color="auto"/>
                <w:bottom w:val="none" w:sz="0" w:space="0" w:color="auto"/>
                <w:right w:val="none" w:sz="0" w:space="0" w:color="auto"/>
              </w:divBdr>
            </w:div>
            <w:div w:id="243028275">
              <w:marLeft w:val="0"/>
              <w:marRight w:val="0"/>
              <w:marTop w:val="0"/>
              <w:marBottom w:val="0"/>
              <w:divBdr>
                <w:top w:val="none" w:sz="0" w:space="0" w:color="auto"/>
                <w:left w:val="none" w:sz="0" w:space="0" w:color="auto"/>
                <w:bottom w:val="none" w:sz="0" w:space="0" w:color="auto"/>
                <w:right w:val="none" w:sz="0" w:space="0" w:color="auto"/>
              </w:divBdr>
            </w:div>
            <w:div w:id="1043870234">
              <w:marLeft w:val="0"/>
              <w:marRight w:val="0"/>
              <w:marTop w:val="0"/>
              <w:marBottom w:val="0"/>
              <w:divBdr>
                <w:top w:val="none" w:sz="0" w:space="0" w:color="auto"/>
                <w:left w:val="none" w:sz="0" w:space="0" w:color="auto"/>
                <w:bottom w:val="none" w:sz="0" w:space="0" w:color="auto"/>
                <w:right w:val="none" w:sz="0" w:space="0" w:color="auto"/>
              </w:divBdr>
            </w:div>
            <w:div w:id="556354550">
              <w:marLeft w:val="0"/>
              <w:marRight w:val="0"/>
              <w:marTop w:val="0"/>
              <w:marBottom w:val="0"/>
              <w:divBdr>
                <w:top w:val="none" w:sz="0" w:space="0" w:color="auto"/>
                <w:left w:val="none" w:sz="0" w:space="0" w:color="auto"/>
                <w:bottom w:val="none" w:sz="0" w:space="0" w:color="auto"/>
                <w:right w:val="none" w:sz="0" w:space="0" w:color="auto"/>
              </w:divBdr>
            </w:div>
            <w:div w:id="1294020030">
              <w:marLeft w:val="0"/>
              <w:marRight w:val="0"/>
              <w:marTop w:val="0"/>
              <w:marBottom w:val="0"/>
              <w:divBdr>
                <w:top w:val="none" w:sz="0" w:space="0" w:color="auto"/>
                <w:left w:val="none" w:sz="0" w:space="0" w:color="auto"/>
                <w:bottom w:val="none" w:sz="0" w:space="0" w:color="auto"/>
                <w:right w:val="none" w:sz="0" w:space="0" w:color="auto"/>
              </w:divBdr>
            </w:div>
            <w:div w:id="1826434596">
              <w:marLeft w:val="0"/>
              <w:marRight w:val="0"/>
              <w:marTop w:val="0"/>
              <w:marBottom w:val="0"/>
              <w:divBdr>
                <w:top w:val="none" w:sz="0" w:space="0" w:color="auto"/>
                <w:left w:val="none" w:sz="0" w:space="0" w:color="auto"/>
                <w:bottom w:val="none" w:sz="0" w:space="0" w:color="auto"/>
                <w:right w:val="none" w:sz="0" w:space="0" w:color="auto"/>
              </w:divBdr>
            </w:div>
            <w:div w:id="1075980222">
              <w:marLeft w:val="0"/>
              <w:marRight w:val="0"/>
              <w:marTop w:val="0"/>
              <w:marBottom w:val="0"/>
              <w:divBdr>
                <w:top w:val="none" w:sz="0" w:space="0" w:color="auto"/>
                <w:left w:val="none" w:sz="0" w:space="0" w:color="auto"/>
                <w:bottom w:val="none" w:sz="0" w:space="0" w:color="auto"/>
                <w:right w:val="none" w:sz="0" w:space="0" w:color="auto"/>
              </w:divBdr>
            </w:div>
            <w:div w:id="726149945">
              <w:marLeft w:val="0"/>
              <w:marRight w:val="0"/>
              <w:marTop w:val="0"/>
              <w:marBottom w:val="0"/>
              <w:divBdr>
                <w:top w:val="none" w:sz="0" w:space="0" w:color="auto"/>
                <w:left w:val="none" w:sz="0" w:space="0" w:color="auto"/>
                <w:bottom w:val="none" w:sz="0" w:space="0" w:color="auto"/>
                <w:right w:val="none" w:sz="0" w:space="0" w:color="auto"/>
              </w:divBdr>
            </w:div>
            <w:div w:id="977104083">
              <w:marLeft w:val="0"/>
              <w:marRight w:val="0"/>
              <w:marTop w:val="0"/>
              <w:marBottom w:val="0"/>
              <w:divBdr>
                <w:top w:val="none" w:sz="0" w:space="0" w:color="auto"/>
                <w:left w:val="none" w:sz="0" w:space="0" w:color="auto"/>
                <w:bottom w:val="none" w:sz="0" w:space="0" w:color="auto"/>
                <w:right w:val="none" w:sz="0" w:space="0" w:color="auto"/>
              </w:divBdr>
            </w:div>
            <w:div w:id="133524147">
              <w:marLeft w:val="0"/>
              <w:marRight w:val="0"/>
              <w:marTop w:val="0"/>
              <w:marBottom w:val="0"/>
              <w:divBdr>
                <w:top w:val="none" w:sz="0" w:space="0" w:color="auto"/>
                <w:left w:val="none" w:sz="0" w:space="0" w:color="auto"/>
                <w:bottom w:val="none" w:sz="0" w:space="0" w:color="auto"/>
                <w:right w:val="none" w:sz="0" w:space="0" w:color="auto"/>
              </w:divBdr>
            </w:div>
            <w:div w:id="19917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725">
      <w:bodyDiv w:val="1"/>
      <w:marLeft w:val="0"/>
      <w:marRight w:val="0"/>
      <w:marTop w:val="0"/>
      <w:marBottom w:val="0"/>
      <w:divBdr>
        <w:top w:val="none" w:sz="0" w:space="0" w:color="auto"/>
        <w:left w:val="none" w:sz="0" w:space="0" w:color="auto"/>
        <w:bottom w:val="none" w:sz="0" w:space="0" w:color="auto"/>
        <w:right w:val="none" w:sz="0" w:space="0" w:color="auto"/>
      </w:divBdr>
      <w:divsChild>
        <w:div w:id="1271546605">
          <w:marLeft w:val="0"/>
          <w:marRight w:val="0"/>
          <w:marTop w:val="0"/>
          <w:marBottom w:val="0"/>
          <w:divBdr>
            <w:top w:val="none" w:sz="0" w:space="0" w:color="auto"/>
            <w:left w:val="none" w:sz="0" w:space="0" w:color="auto"/>
            <w:bottom w:val="none" w:sz="0" w:space="0" w:color="auto"/>
            <w:right w:val="none" w:sz="0" w:space="0" w:color="auto"/>
          </w:divBdr>
          <w:divsChild>
            <w:div w:id="1886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20412">
      <w:bodyDiv w:val="1"/>
      <w:marLeft w:val="0"/>
      <w:marRight w:val="0"/>
      <w:marTop w:val="0"/>
      <w:marBottom w:val="0"/>
      <w:divBdr>
        <w:top w:val="none" w:sz="0" w:space="0" w:color="auto"/>
        <w:left w:val="none" w:sz="0" w:space="0" w:color="auto"/>
        <w:bottom w:val="none" w:sz="0" w:space="0" w:color="auto"/>
        <w:right w:val="none" w:sz="0" w:space="0" w:color="auto"/>
      </w:divBdr>
      <w:divsChild>
        <w:div w:id="132597856">
          <w:marLeft w:val="0"/>
          <w:marRight w:val="0"/>
          <w:marTop w:val="0"/>
          <w:marBottom w:val="0"/>
          <w:divBdr>
            <w:top w:val="none" w:sz="0" w:space="0" w:color="auto"/>
            <w:left w:val="none" w:sz="0" w:space="0" w:color="auto"/>
            <w:bottom w:val="none" w:sz="0" w:space="0" w:color="auto"/>
            <w:right w:val="none" w:sz="0" w:space="0" w:color="auto"/>
          </w:divBdr>
          <w:divsChild>
            <w:div w:id="18696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653">
      <w:bodyDiv w:val="1"/>
      <w:marLeft w:val="0"/>
      <w:marRight w:val="0"/>
      <w:marTop w:val="0"/>
      <w:marBottom w:val="0"/>
      <w:divBdr>
        <w:top w:val="none" w:sz="0" w:space="0" w:color="auto"/>
        <w:left w:val="none" w:sz="0" w:space="0" w:color="auto"/>
        <w:bottom w:val="none" w:sz="0" w:space="0" w:color="auto"/>
        <w:right w:val="none" w:sz="0" w:space="0" w:color="auto"/>
      </w:divBdr>
      <w:divsChild>
        <w:div w:id="1527253390">
          <w:marLeft w:val="0"/>
          <w:marRight w:val="0"/>
          <w:marTop w:val="0"/>
          <w:marBottom w:val="0"/>
          <w:divBdr>
            <w:top w:val="none" w:sz="0" w:space="0" w:color="auto"/>
            <w:left w:val="none" w:sz="0" w:space="0" w:color="auto"/>
            <w:bottom w:val="none" w:sz="0" w:space="0" w:color="auto"/>
            <w:right w:val="none" w:sz="0" w:space="0" w:color="auto"/>
          </w:divBdr>
          <w:divsChild>
            <w:div w:id="838471722">
              <w:marLeft w:val="0"/>
              <w:marRight w:val="0"/>
              <w:marTop w:val="0"/>
              <w:marBottom w:val="0"/>
              <w:divBdr>
                <w:top w:val="none" w:sz="0" w:space="0" w:color="auto"/>
                <w:left w:val="none" w:sz="0" w:space="0" w:color="auto"/>
                <w:bottom w:val="none" w:sz="0" w:space="0" w:color="auto"/>
                <w:right w:val="none" w:sz="0" w:space="0" w:color="auto"/>
              </w:divBdr>
            </w:div>
            <w:div w:id="6937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373">
      <w:bodyDiv w:val="1"/>
      <w:marLeft w:val="0"/>
      <w:marRight w:val="0"/>
      <w:marTop w:val="0"/>
      <w:marBottom w:val="0"/>
      <w:divBdr>
        <w:top w:val="none" w:sz="0" w:space="0" w:color="auto"/>
        <w:left w:val="none" w:sz="0" w:space="0" w:color="auto"/>
        <w:bottom w:val="none" w:sz="0" w:space="0" w:color="auto"/>
        <w:right w:val="none" w:sz="0" w:space="0" w:color="auto"/>
      </w:divBdr>
    </w:div>
    <w:div w:id="840049886">
      <w:bodyDiv w:val="1"/>
      <w:marLeft w:val="0"/>
      <w:marRight w:val="0"/>
      <w:marTop w:val="0"/>
      <w:marBottom w:val="0"/>
      <w:divBdr>
        <w:top w:val="none" w:sz="0" w:space="0" w:color="auto"/>
        <w:left w:val="none" w:sz="0" w:space="0" w:color="auto"/>
        <w:bottom w:val="none" w:sz="0" w:space="0" w:color="auto"/>
        <w:right w:val="none" w:sz="0" w:space="0" w:color="auto"/>
      </w:divBdr>
      <w:divsChild>
        <w:div w:id="1892497250">
          <w:marLeft w:val="0"/>
          <w:marRight w:val="0"/>
          <w:marTop w:val="0"/>
          <w:marBottom w:val="0"/>
          <w:divBdr>
            <w:top w:val="none" w:sz="0" w:space="0" w:color="auto"/>
            <w:left w:val="none" w:sz="0" w:space="0" w:color="auto"/>
            <w:bottom w:val="none" w:sz="0" w:space="0" w:color="auto"/>
            <w:right w:val="none" w:sz="0" w:space="0" w:color="auto"/>
          </w:divBdr>
          <w:divsChild>
            <w:div w:id="156388319">
              <w:marLeft w:val="0"/>
              <w:marRight w:val="0"/>
              <w:marTop w:val="0"/>
              <w:marBottom w:val="0"/>
              <w:divBdr>
                <w:top w:val="none" w:sz="0" w:space="0" w:color="auto"/>
                <w:left w:val="none" w:sz="0" w:space="0" w:color="auto"/>
                <w:bottom w:val="none" w:sz="0" w:space="0" w:color="auto"/>
                <w:right w:val="none" w:sz="0" w:space="0" w:color="auto"/>
              </w:divBdr>
            </w:div>
            <w:div w:id="1133063189">
              <w:marLeft w:val="0"/>
              <w:marRight w:val="0"/>
              <w:marTop w:val="0"/>
              <w:marBottom w:val="0"/>
              <w:divBdr>
                <w:top w:val="none" w:sz="0" w:space="0" w:color="auto"/>
                <w:left w:val="none" w:sz="0" w:space="0" w:color="auto"/>
                <w:bottom w:val="none" w:sz="0" w:space="0" w:color="auto"/>
                <w:right w:val="none" w:sz="0" w:space="0" w:color="auto"/>
              </w:divBdr>
            </w:div>
            <w:div w:id="1237279155">
              <w:marLeft w:val="0"/>
              <w:marRight w:val="0"/>
              <w:marTop w:val="0"/>
              <w:marBottom w:val="0"/>
              <w:divBdr>
                <w:top w:val="none" w:sz="0" w:space="0" w:color="auto"/>
                <w:left w:val="none" w:sz="0" w:space="0" w:color="auto"/>
                <w:bottom w:val="none" w:sz="0" w:space="0" w:color="auto"/>
                <w:right w:val="none" w:sz="0" w:space="0" w:color="auto"/>
              </w:divBdr>
            </w:div>
            <w:div w:id="1039357682">
              <w:marLeft w:val="0"/>
              <w:marRight w:val="0"/>
              <w:marTop w:val="0"/>
              <w:marBottom w:val="0"/>
              <w:divBdr>
                <w:top w:val="none" w:sz="0" w:space="0" w:color="auto"/>
                <w:left w:val="none" w:sz="0" w:space="0" w:color="auto"/>
                <w:bottom w:val="none" w:sz="0" w:space="0" w:color="auto"/>
                <w:right w:val="none" w:sz="0" w:space="0" w:color="auto"/>
              </w:divBdr>
            </w:div>
            <w:div w:id="567695750">
              <w:marLeft w:val="0"/>
              <w:marRight w:val="0"/>
              <w:marTop w:val="0"/>
              <w:marBottom w:val="0"/>
              <w:divBdr>
                <w:top w:val="none" w:sz="0" w:space="0" w:color="auto"/>
                <w:left w:val="none" w:sz="0" w:space="0" w:color="auto"/>
                <w:bottom w:val="none" w:sz="0" w:space="0" w:color="auto"/>
                <w:right w:val="none" w:sz="0" w:space="0" w:color="auto"/>
              </w:divBdr>
            </w:div>
            <w:div w:id="4167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3038">
      <w:bodyDiv w:val="1"/>
      <w:marLeft w:val="0"/>
      <w:marRight w:val="0"/>
      <w:marTop w:val="0"/>
      <w:marBottom w:val="0"/>
      <w:divBdr>
        <w:top w:val="none" w:sz="0" w:space="0" w:color="auto"/>
        <w:left w:val="none" w:sz="0" w:space="0" w:color="auto"/>
        <w:bottom w:val="none" w:sz="0" w:space="0" w:color="auto"/>
        <w:right w:val="none" w:sz="0" w:space="0" w:color="auto"/>
      </w:divBdr>
      <w:divsChild>
        <w:div w:id="2026393950">
          <w:marLeft w:val="0"/>
          <w:marRight w:val="0"/>
          <w:marTop w:val="0"/>
          <w:marBottom w:val="0"/>
          <w:divBdr>
            <w:top w:val="none" w:sz="0" w:space="0" w:color="auto"/>
            <w:left w:val="none" w:sz="0" w:space="0" w:color="auto"/>
            <w:bottom w:val="none" w:sz="0" w:space="0" w:color="auto"/>
            <w:right w:val="none" w:sz="0" w:space="0" w:color="auto"/>
          </w:divBdr>
          <w:divsChild>
            <w:div w:id="282926643">
              <w:marLeft w:val="0"/>
              <w:marRight w:val="0"/>
              <w:marTop w:val="0"/>
              <w:marBottom w:val="0"/>
              <w:divBdr>
                <w:top w:val="none" w:sz="0" w:space="0" w:color="auto"/>
                <w:left w:val="none" w:sz="0" w:space="0" w:color="auto"/>
                <w:bottom w:val="none" w:sz="0" w:space="0" w:color="auto"/>
                <w:right w:val="none" w:sz="0" w:space="0" w:color="auto"/>
              </w:divBdr>
            </w:div>
            <w:div w:id="401342794">
              <w:marLeft w:val="0"/>
              <w:marRight w:val="0"/>
              <w:marTop w:val="0"/>
              <w:marBottom w:val="0"/>
              <w:divBdr>
                <w:top w:val="none" w:sz="0" w:space="0" w:color="auto"/>
                <w:left w:val="none" w:sz="0" w:space="0" w:color="auto"/>
                <w:bottom w:val="none" w:sz="0" w:space="0" w:color="auto"/>
                <w:right w:val="none" w:sz="0" w:space="0" w:color="auto"/>
              </w:divBdr>
            </w:div>
            <w:div w:id="1027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60003">
      <w:bodyDiv w:val="1"/>
      <w:marLeft w:val="0"/>
      <w:marRight w:val="0"/>
      <w:marTop w:val="0"/>
      <w:marBottom w:val="0"/>
      <w:divBdr>
        <w:top w:val="none" w:sz="0" w:space="0" w:color="auto"/>
        <w:left w:val="none" w:sz="0" w:space="0" w:color="auto"/>
        <w:bottom w:val="none" w:sz="0" w:space="0" w:color="auto"/>
        <w:right w:val="none" w:sz="0" w:space="0" w:color="auto"/>
      </w:divBdr>
      <w:divsChild>
        <w:div w:id="2098862780">
          <w:marLeft w:val="0"/>
          <w:marRight w:val="0"/>
          <w:marTop w:val="0"/>
          <w:marBottom w:val="0"/>
          <w:divBdr>
            <w:top w:val="none" w:sz="0" w:space="0" w:color="auto"/>
            <w:left w:val="none" w:sz="0" w:space="0" w:color="auto"/>
            <w:bottom w:val="none" w:sz="0" w:space="0" w:color="auto"/>
            <w:right w:val="none" w:sz="0" w:space="0" w:color="auto"/>
          </w:divBdr>
          <w:divsChild>
            <w:div w:id="1538078994">
              <w:marLeft w:val="0"/>
              <w:marRight w:val="0"/>
              <w:marTop w:val="0"/>
              <w:marBottom w:val="0"/>
              <w:divBdr>
                <w:top w:val="none" w:sz="0" w:space="0" w:color="auto"/>
                <w:left w:val="none" w:sz="0" w:space="0" w:color="auto"/>
                <w:bottom w:val="none" w:sz="0" w:space="0" w:color="auto"/>
                <w:right w:val="none" w:sz="0" w:space="0" w:color="auto"/>
              </w:divBdr>
            </w:div>
            <w:div w:id="201284733">
              <w:marLeft w:val="0"/>
              <w:marRight w:val="0"/>
              <w:marTop w:val="0"/>
              <w:marBottom w:val="0"/>
              <w:divBdr>
                <w:top w:val="none" w:sz="0" w:space="0" w:color="auto"/>
                <w:left w:val="none" w:sz="0" w:space="0" w:color="auto"/>
                <w:bottom w:val="none" w:sz="0" w:space="0" w:color="auto"/>
                <w:right w:val="none" w:sz="0" w:space="0" w:color="auto"/>
              </w:divBdr>
            </w:div>
            <w:div w:id="1202014009">
              <w:marLeft w:val="0"/>
              <w:marRight w:val="0"/>
              <w:marTop w:val="0"/>
              <w:marBottom w:val="0"/>
              <w:divBdr>
                <w:top w:val="none" w:sz="0" w:space="0" w:color="auto"/>
                <w:left w:val="none" w:sz="0" w:space="0" w:color="auto"/>
                <w:bottom w:val="none" w:sz="0" w:space="0" w:color="auto"/>
                <w:right w:val="none" w:sz="0" w:space="0" w:color="auto"/>
              </w:divBdr>
            </w:div>
            <w:div w:id="352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179">
      <w:bodyDiv w:val="1"/>
      <w:marLeft w:val="0"/>
      <w:marRight w:val="0"/>
      <w:marTop w:val="0"/>
      <w:marBottom w:val="0"/>
      <w:divBdr>
        <w:top w:val="none" w:sz="0" w:space="0" w:color="auto"/>
        <w:left w:val="none" w:sz="0" w:space="0" w:color="auto"/>
        <w:bottom w:val="none" w:sz="0" w:space="0" w:color="auto"/>
        <w:right w:val="none" w:sz="0" w:space="0" w:color="auto"/>
      </w:divBdr>
      <w:divsChild>
        <w:div w:id="980615863">
          <w:marLeft w:val="0"/>
          <w:marRight w:val="0"/>
          <w:marTop w:val="0"/>
          <w:marBottom w:val="0"/>
          <w:divBdr>
            <w:top w:val="none" w:sz="0" w:space="0" w:color="auto"/>
            <w:left w:val="none" w:sz="0" w:space="0" w:color="auto"/>
            <w:bottom w:val="none" w:sz="0" w:space="0" w:color="auto"/>
            <w:right w:val="none" w:sz="0" w:space="0" w:color="auto"/>
          </w:divBdr>
          <w:divsChild>
            <w:div w:id="2036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3096">
      <w:bodyDiv w:val="1"/>
      <w:marLeft w:val="0"/>
      <w:marRight w:val="0"/>
      <w:marTop w:val="0"/>
      <w:marBottom w:val="0"/>
      <w:divBdr>
        <w:top w:val="none" w:sz="0" w:space="0" w:color="auto"/>
        <w:left w:val="none" w:sz="0" w:space="0" w:color="auto"/>
        <w:bottom w:val="none" w:sz="0" w:space="0" w:color="auto"/>
        <w:right w:val="none" w:sz="0" w:space="0" w:color="auto"/>
      </w:divBdr>
      <w:divsChild>
        <w:div w:id="1892306677">
          <w:marLeft w:val="0"/>
          <w:marRight w:val="0"/>
          <w:marTop w:val="0"/>
          <w:marBottom w:val="0"/>
          <w:divBdr>
            <w:top w:val="none" w:sz="0" w:space="0" w:color="auto"/>
            <w:left w:val="none" w:sz="0" w:space="0" w:color="auto"/>
            <w:bottom w:val="none" w:sz="0" w:space="0" w:color="auto"/>
            <w:right w:val="none" w:sz="0" w:space="0" w:color="auto"/>
          </w:divBdr>
          <w:divsChild>
            <w:div w:id="1401098497">
              <w:marLeft w:val="0"/>
              <w:marRight w:val="0"/>
              <w:marTop w:val="0"/>
              <w:marBottom w:val="0"/>
              <w:divBdr>
                <w:top w:val="none" w:sz="0" w:space="0" w:color="auto"/>
                <w:left w:val="none" w:sz="0" w:space="0" w:color="auto"/>
                <w:bottom w:val="none" w:sz="0" w:space="0" w:color="auto"/>
                <w:right w:val="none" w:sz="0" w:space="0" w:color="auto"/>
              </w:divBdr>
            </w:div>
            <w:div w:id="1430738170">
              <w:marLeft w:val="0"/>
              <w:marRight w:val="0"/>
              <w:marTop w:val="0"/>
              <w:marBottom w:val="0"/>
              <w:divBdr>
                <w:top w:val="none" w:sz="0" w:space="0" w:color="auto"/>
                <w:left w:val="none" w:sz="0" w:space="0" w:color="auto"/>
                <w:bottom w:val="none" w:sz="0" w:space="0" w:color="auto"/>
                <w:right w:val="none" w:sz="0" w:space="0" w:color="auto"/>
              </w:divBdr>
            </w:div>
            <w:div w:id="207494550">
              <w:marLeft w:val="0"/>
              <w:marRight w:val="0"/>
              <w:marTop w:val="0"/>
              <w:marBottom w:val="0"/>
              <w:divBdr>
                <w:top w:val="none" w:sz="0" w:space="0" w:color="auto"/>
                <w:left w:val="none" w:sz="0" w:space="0" w:color="auto"/>
                <w:bottom w:val="none" w:sz="0" w:space="0" w:color="auto"/>
                <w:right w:val="none" w:sz="0" w:space="0" w:color="auto"/>
              </w:divBdr>
            </w:div>
            <w:div w:id="333651993">
              <w:marLeft w:val="0"/>
              <w:marRight w:val="0"/>
              <w:marTop w:val="0"/>
              <w:marBottom w:val="0"/>
              <w:divBdr>
                <w:top w:val="none" w:sz="0" w:space="0" w:color="auto"/>
                <w:left w:val="none" w:sz="0" w:space="0" w:color="auto"/>
                <w:bottom w:val="none" w:sz="0" w:space="0" w:color="auto"/>
                <w:right w:val="none" w:sz="0" w:space="0" w:color="auto"/>
              </w:divBdr>
            </w:div>
            <w:div w:id="47728824">
              <w:marLeft w:val="0"/>
              <w:marRight w:val="0"/>
              <w:marTop w:val="0"/>
              <w:marBottom w:val="0"/>
              <w:divBdr>
                <w:top w:val="none" w:sz="0" w:space="0" w:color="auto"/>
                <w:left w:val="none" w:sz="0" w:space="0" w:color="auto"/>
                <w:bottom w:val="none" w:sz="0" w:space="0" w:color="auto"/>
                <w:right w:val="none" w:sz="0" w:space="0" w:color="auto"/>
              </w:divBdr>
            </w:div>
            <w:div w:id="1241252397">
              <w:marLeft w:val="0"/>
              <w:marRight w:val="0"/>
              <w:marTop w:val="0"/>
              <w:marBottom w:val="0"/>
              <w:divBdr>
                <w:top w:val="none" w:sz="0" w:space="0" w:color="auto"/>
                <w:left w:val="none" w:sz="0" w:space="0" w:color="auto"/>
                <w:bottom w:val="none" w:sz="0" w:space="0" w:color="auto"/>
                <w:right w:val="none" w:sz="0" w:space="0" w:color="auto"/>
              </w:divBdr>
            </w:div>
            <w:div w:id="917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674">
      <w:bodyDiv w:val="1"/>
      <w:marLeft w:val="0"/>
      <w:marRight w:val="0"/>
      <w:marTop w:val="0"/>
      <w:marBottom w:val="0"/>
      <w:divBdr>
        <w:top w:val="none" w:sz="0" w:space="0" w:color="auto"/>
        <w:left w:val="none" w:sz="0" w:space="0" w:color="auto"/>
        <w:bottom w:val="none" w:sz="0" w:space="0" w:color="auto"/>
        <w:right w:val="none" w:sz="0" w:space="0" w:color="auto"/>
      </w:divBdr>
      <w:divsChild>
        <w:div w:id="1495100545">
          <w:marLeft w:val="0"/>
          <w:marRight w:val="0"/>
          <w:marTop w:val="0"/>
          <w:marBottom w:val="0"/>
          <w:divBdr>
            <w:top w:val="none" w:sz="0" w:space="0" w:color="auto"/>
            <w:left w:val="none" w:sz="0" w:space="0" w:color="auto"/>
            <w:bottom w:val="none" w:sz="0" w:space="0" w:color="auto"/>
            <w:right w:val="none" w:sz="0" w:space="0" w:color="auto"/>
          </w:divBdr>
          <w:divsChild>
            <w:div w:id="660087753">
              <w:marLeft w:val="0"/>
              <w:marRight w:val="0"/>
              <w:marTop w:val="0"/>
              <w:marBottom w:val="0"/>
              <w:divBdr>
                <w:top w:val="none" w:sz="0" w:space="0" w:color="auto"/>
                <w:left w:val="none" w:sz="0" w:space="0" w:color="auto"/>
                <w:bottom w:val="none" w:sz="0" w:space="0" w:color="auto"/>
                <w:right w:val="none" w:sz="0" w:space="0" w:color="auto"/>
              </w:divBdr>
            </w:div>
            <w:div w:id="1781994987">
              <w:marLeft w:val="0"/>
              <w:marRight w:val="0"/>
              <w:marTop w:val="0"/>
              <w:marBottom w:val="0"/>
              <w:divBdr>
                <w:top w:val="none" w:sz="0" w:space="0" w:color="auto"/>
                <w:left w:val="none" w:sz="0" w:space="0" w:color="auto"/>
                <w:bottom w:val="none" w:sz="0" w:space="0" w:color="auto"/>
                <w:right w:val="none" w:sz="0" w:space="0" w:color="auto"/>
              </w:divBdr>
            </w:div>
            <w:div w:id="1669553369">
              <w:marLeft w:val="0"/>
              <w:marRight w:val="0"/>
              <w:marTop w:val="0"/>
              <w:marBottom w:val="0"/>
              <w:divBdr>
                <w:top w:val="none" w:sz="0" w:space="0" w:color="auto"/>
                <w:left w:val="none" w:sz="0" w:space="0" w:color="auto"/>
                <w:bottom w:val="none" w:sz="0" w:space="0" w:color="auto"/>
                <w:right w:val="none" w:sz="0" w:space="0" w:color="auto"/>
              </w:divBdr>
            </w:div>
            <w:div w:id="191504977">
              <w:marLeft w:val="0"/>
              <w:marRight w:val="0"/>
              <w:marTop w:val="0"/>
              <w:marBottom w:val="0"/>
              <w:divBdr>
                <w:top w:val="none" w:sz="0" w:space="0" w:color="auto"/>
                <w:left w:val="none" w:sz="0" w:space="0" w:color="auto"/>
                <w:bottom w:val="none" w:sz="0" w:space="0" w:color="auto"/>
                <w:right w:val="none" w:sz="0" w:space="0" w:color="auto"/>
              </w:divBdr>
            </w:div>
            <w:div w:id="4322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790">
      <w:bodyDiv w:val="1"/>
      <w:marLeft w:val="0"/>
      <w:marRight w:val="0"/>
      <w:marTop w:val="0"/>
      <w:marBottom w:val="0"/>
      <w:divBdr>
        <w:top w:val="none" w:sz="0" w:space="0" w:color="auto"/>
        <w:left w:val="none" w:sz="0" w:space="0" w:color="auto"/>
        <w:bottom w:val="none" w:sz="0" w:space="0" w:color="auto"/>
        <w:right w:val="none" w:sz="0" w:space="0" w:color="auto"/>
      </w:divBdr>
      <w:divsChild>
        <w:div w:id="729304859">
          <w:marLeft w:val="0"/>
          <w:marRight w:val="0"/>
          <w:marTop w:val="0"/>
          <w:marBottom w:val="0"/>
          <w:divBdr>
            <w:top w:val="none" w:sz="0" w:space="0" w:color="auto"/>
            <w:left w:val="none" w:sz="0" w:space="0" w:color="auto"/>
            <w:bottom w:val="none" w:sz="0" w:space="0" w:color="auto"/>
            <w:right w:val="none" w:sz="0" w:space="0" w:color="auto"/>
          </w:divBdr>
          <w:divsChild>
            <w:div w:id="702487628">
              <w:marLeft w:val="0"/>
              <w:marRight w:val="0"/>
              <w:marTop w:val="0"/>
              <w:marBottom w:val="0"/>
              <w:divBdr>
                <w:top w:val="none" w:sz="0" w:space="0" w:color="auto"/>
                <w:left w:val="none" w:sz="0" w:space="0" w:color="auto"/>
                <w:bottom w:val="none" w:sz="0" w:space="0" w:color="auto"/>
                <w:right w:val="none" w:sz="0" w:space="0" w:color="auto"/>
              </w:divBdr>
            </w:div>
            <w:div w:id="455299990">
              <w:marLeft w:val="0"/>
              <w:marRight w:val="0"/>
              <w:marTop w:val="0"/>
              <w:marBottom w:val="0"/>
              <w:divBdr>
                <w:top w:val="none" w:sz="0" w:space="0" w:color="auto"/>
                <w:left w:val="none" w:sz="0" w:space="0" w:color="auto"/>
                <w:bottom w:val="none" w:sz="0" w:space="0" w:color="auto"/>
                <w:right w:val="none" w:sz="0" w:space="0" w:color="auto"/>
              </w:divBdr>
            </w:div>
            <w:div w:id="8012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7960">
      <w:bodyDiv w:val="1"/>
      <w:marLeft w:val="0"/>
      <w:marRight w:val="0"/>
      <w:marTop w:val="0"/>
      <w:marBottom w:val="0"/>
      <w:divBdr>
        <w:top w:val="none" w:sz="0" w:space="0" w:color="auto"/>
        <w:left w:val="none" w:sz="0" w:space="0" w:color="auto"/>
        <w:bottom w:val="none" w:sz="0" w:space="0" w:color="auto"/>
        <w:right w:val="none" w:sz="0" w:space="0" w:color="auto"/>
      </w:divBdr>
      <w:divsChild>
        <w:div w:id="499733425">
          <w:marLeft w:val="0"/>
          <w:marRight w:val="0"/>
          <w:marTop w:val="0"/>
          <w:marBottom w:val="0"/>
          <w:divBdr>
            <w:top w:val="none" w:sz="0" w:space="0" w:color="auto"/>
            <w:left w:val="none" w:sz="0" w:space="0" w:color="auto"/>
            <w:bottom w:val="none" w:sz="0" w:space="0" w:color="auto"/>
            <w:right w:val="none" w:sz="0" w:space="0" w:color="auto"/>
          </w:divBdr>
          <w:divsChild>
            <w:div w:id="1622804648">
              <w:marLeft w:val="0"/>
              <w:marRight w:val="0"/>
              <w:marTop w:val="0"/>
              <w:marBottom w:val="0"/>
              <w:divBdr>
                <w:top w:val="none" w:sz="0" w:space="0" w:color="auto"/>
                <w:left w:val="none" w:sz="0" w:space="0" w:color="auto"/>
                <w:bottom w:val="none" w:sz="0" w:space="0" w:color="auto"/>
                <w:right w:val="none" w:sz="0" w:space="0" w:color="auto"/>
              </w:divBdr>
            </w:div>
            <w:div w:id="304706637">
              <w:marLeft w:val="0"/>
              <w:marRight w:val="0"/>
              <w:marTop w:val="0"/>
              <w:marBottom w:val="0"/>
              <w:divBdr>
                <w:top w:val="none" w:sz="0" w:space="0" w:color="auto"/>
                <w:left w:val="none" w:sz="0" w:space="0" w:color="auto"/>
                <w:bottom w:val="none" w:sz="0" w:space="0" w:color="auto"/>
                <w:right w:val="none" w:sz="0" w:space="0" w:color="auto"/>
              </w:divBdr>
            </w:div>
            <w:div w:id="1518739308">
              <w:marLeft w:val="0"/>
              <w:marRight w:val="0"/>
              <w:marTop w:val="0"/>
              <w:marBottom w:val="0"/>
              <w:divBdr>
                <w:top w:val="none" w:sz="0" w:space="0" w:color="auto"/>
                <w:left w:val="none" w:sz="0" w:space="0" w:color="auto"/>
                <w:bottom w:val="none" w:sz="0" w:space="0" w:color="auto"/>
                <w:right w:val="none" w:sz="0" w:space="0" w:color="auto"/>
              </w:divBdr>
            </w:div>
            <w:div w:id="64113832">
              <w:marLeft w:val="0"/>
              <w:marRight w:val="0"/>
              <w:marTop w:val="0"/>
              <w:marBottom w:val="0"/>
              <w:divBdr>
                <w:top w:val="none" w:sz="0" w:space="0" w:color="auto"/>
                <w:left w:val="none" w:sz="0" w:space="0" w:color="auto"/>
                <w:bottom w:val="none" w:sz="0" w:space="0" w:color="auto"/>
                <w:right w:val="none" w:sz="0" w:space="0" w:color="auto"/>
              </w:divBdr>
            </w:div>
            <w:div w:id="18595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879">
      <w:bodyDiv w:val="1"/>
      <w:marLeft w:val="0"/>
      <w:marRight w:val="0"/>
      <w:marTop w:val="0"/>
      <w:marBottom w:val="0"/>
      <w:divBdr>
        <w:top w:val="none" w:sz="0" w:space="0" w:color="auto"/>
        <w:left w:val="none" w:sz="0" w:space="0" w:color="auto"/>
        <w:bottom w:val="none" w:sz="0" w:space="0" w:color="auto"/>
        <w:right w:val="none" w:sz="0" w:space="0" w:color="auto"/>
      </w:divBdr>
      <w:divsChild>
        <w:div w:id="888539639">
          <w:marLeft w:val="0"/>
          <w:marRight w:val="0"/>
          <w:marTop w:val="0"/>
          <w:marBottom w:val="0"/>
          <w:divBdr>
            <w:top w:val="none" w:sz="0" w:space="0" w:color="auto"/>
            <w:left w:val="none" w:sz="0" w:space="0" w:color="auto"/>
            <w:bottom w:val="none" w:sz="0" w:space="0" w:color="auto"/>
            <w:right w:val="none" w:sz="0" w:space="0" w:color="auto"/>
          </w:divBdr>
          <w:divsChild>
            <w:div w:id="1045448905">
              <w:marLeft w:val="0"/>
              <w:marRight w:val="0"/>
              <w:marTop w:val="0"/>
              <w:marBottom w:val="0"/>
              <w:divBdr>
                <w:top w:val="none" w:sz="0" w:space="0" w:color="auto"/>
                <w:left w:val="none" w:sz="0" w:space="0" w:color="auto"/>
                <w:bottom w:val="none" w:sz="0" w:space="0" w:color="auto"/>
                <w:right w:val="none" w:sz="0" w:space="0" w:color="auto"/>
              </w:divBdr>
            </w:div>
            <w:div w:id="1454906090">
              <w:marLeft w:val="0"/>
              <w:marRight w:val="0"/>
              <w:marTop w:val="0"/>
              <w:marBottom w:val="0"/>
              <w:divBdr>
                <w:top w:val="none" w:sz="0" w:space="0" w:color="auto"/>
                <w:left w:val="none" w:sz="0" w:space="0" w:color="auto"/>
                <w:bottom w:val="none" w:sz="0" w:space="0" w:color="auto"/>
                <w:right w:val="none" w:sz="0" w:space="0" w:color="auto"/>
              </w:divBdr>
            </w:div>
            <w:div w:id="15085351">
              <w:marLeft w:val="0"/>
              <w:marRight w:val="0"/>
              <w:marTop w:val="0"/>
              <w:marBottom w:val="0"/>
              <w:divBdr>
                <w:top w:val="none" w:sz="0" w:space="0" w:color="auto"/>
                <w:left w:val="none" w:sz="0" w:space="0" w:color="auto"/>
                <w:bottom w:val="none" w:sz="0" w:space="0" w:color="auto"/>
                <w:right w:val="none" w:sz="0" w:space="0" w:color="auto"/>
              </w:divBdr>
            </w:div>
            <w:div w:id="2015952920">
              <w:marLeft w:val="0"/>
              <w:marRight w:val="0"/>
              <w:marTop w:val="0"/>
              <w:marBottom w:val="0"/>
              <w:divBdr>
                <w:top w:val="none" w:sz="0" w:space="0" w:color="auto"/>
                <w:left w:val="none" w:sz="0" w:space="0" w:color="auto"/>
                <w:bottom w:val="none" w:sz="0" w:space="0" w:color="auto"/>
                <w:right w:val="none" w:sz="0" w:space="0" w:color="auto"/>
              </w:divBdr>
            </w:div>
            <w:div w:id="359282424">
              <w:marLeft w:val="0"/>
              <w:marRight w:val="0"/>
              <w:marTop w:val="0"/>
              <w:marBottom w:val="0"/>
              <w:divBdr>
                <w:top w:val="none" w:sz="0" w:space="0" w:color="auto"/>
                <w:left w:val="none" w:sz="0" w:space="0" w:color="auto"/>
                <w:bottom w:val="none" w:sz="0" w:space="0" w:color="auto"/>
                <w:right w:val="none" w:sz="0" w:space="0" w:color="auto"/>
              </w:divBdr>
            </w:div>
            <w:div w:id="16467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0753">
      <w:bodyDiv w:val="1"/>
      <w:marLeft w:val="0"/>
      <w:marRight w:val="0"/>
      <w:marTop w:val="0"/>
      <w:marBottom w:val="0"/>
      <w:divBdr>
        <w:top w:val="none" w:sz="0" w:space="0" w:color="auto"/>
        <w:left w:val="none" w:sz="0" w:space="0" w:color="auto"/>
        <w:bottom w:val="none" w:sz="0" w:space="0" w:color="auto"/>
        <w:right w:val="none" w:sz="0" w:space="0" w:color="auto"/>
      </w:divBdr>
      <w:divsChild>
        <w:div w:id="1926374622">
          <w:marLeft w:val="0"/>
          <w:marRight w:val="0"/>
          <w:marTop w:val="0"/>
          <w:marBottom w:val="0"/>
          <w:divBdr>
            <w:top w:val="none" w:sz="0" w:space="0" w:color="auto"/>
            <w:left w:val="none" w:sz="0" w:space="0" w:color="auto"/>
            <w:bottom w:val="none" w:sz="0" w:space="0" w:color="auto"/>
            <w:right w:val="none" w:sz="0" w:space="0" w:color="auto"/>
          </w:divBdr>
          <w:divsChild>
            <w:div w:id="1781023509">
              <w:marLeft w:val="0"/>
              <w:marRight w:val="0"/>
              <w:marTop w:val="0"/>
              <w:marBottom w:val="0"/>
              <w:divBdr>
                <w:top w:val="none" w:sz="0" w:space="0" w:color="auto"/>
                <w:left w:val="none" w:sz="0" w:space="0" w:color="auto"/>
                <w:bottom w:val="none" w:sz="0" w:space="0" w:color="auto"/>
                <w:right w:val="none" w:sz="0" w:space="0" w:color="auto"/>
              </w:divBdr>
            </w:div>
            <w:div w:id="420029113">
              <w:marLeft w:val="0"/>
              <w:marRight w:val="0"/>
              <w:marTop w:val="0"/>
              <w:marBottom w:val="0"/>
              <w:divBdr>
                <w:top w:val="none" w:sz="0" w:space="0" w:color="auto"/>
                <w:left w:val="none" w:sz="0" w:space="0" w:color="auto"/>
                <w:bottom w:val="none" w:sz="0" w:space="0" w:color="auto"/>
                <w:right w:val="none" w:sz="0" w:space="0" w:color="auto"/>
              </w:divBdr>
            </w:div>
            <w:div w:id="808010574">
              <w:marLeft w:val="0"/>
              <w:marRight w:val="0"/>
              <w:marTop w:val="0"/>
              <w:marBottom w:val="0"/>
              <w:divBdr>
                <w:top w:val="none" w:sz="0" w:space="0" w:color="auto"/>
                <w:left w:val="none" w:sz="0" w:space="0" w:color="auto"/>
                <w:bottom w:val="none" w:sz="0" w:space="0" w:color="auto"/>
                <w:right w:val="none" w:sz="0" w:space="0" w:color="auto"/>
              </w:divBdr>
            </w:div>
            <w:div w:id="854998433">
              <w:marLeft w:val="0"/>
              <w:marRight w:val="0"/>
              <w:marTop w:val="0"/>
              <w:marBottom w:val="0"/>
              <w:divBdr>
                <w:top w:val="none" w:sz="0" w:space="0" w:color="auto"/>
                <w:left w:val="none" w:sz="0" w:space="0" w:color="auto"/>
                <w:bottom w:val="none" w:sz="0" w:space="0" w:color="auto"/>
                <w:right w:val="none" w:sz="0" w:space="0" w:color="auto"/>
              </w:divBdr>
            </w:div>
            <w:div w:id="1680616520">
              <w:marLeft w:val="0"/>
              <w:marRight w:val="0"/>
              <w:marTop w:val="0"/>
              <w:marBottom w:val="0"/>
              <w:divBdr>
                <w:top w:val="none" w:sz="0" w:space="0" w:color="auto"/>
                <w:left w:val="none" w:sz="0" w:space="0" w:color="auto"/>
                <w:bottom w:val="none" w:sz="0" w:space="0" w:color="auto"/>
                <w:right w:val="none" w:sz="0" w:space="0" w:color="auto"/>
              </w:divBdr>
            </w:div>
            <w:div w:id="1586255969">
              <w:marLeft w:val="0"/>
              <w:marRight w:val="0"/>
              <w:marTop w:val="0"/>
              <w:marBottom w:val="0"/>
              <w:divBdr>
                <w:top w:val="none" w:sz="0" w:space="0" w:color="auto"/>
                <w:left w:val="none" w:sz="0" w:space="0" w:color="auto"/>
                <w:bottom w:val="none" w:sz="0" w:space="0" w:color="auto"/>
                <w:right w:val="none" w:sz="0" w:space="0" w:color="auto"/>
              </w:divBdr>
            </w:div>
            <w:div w:id="6257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3641">
      <w:bodyDiv w:val="1"/>
      <w:marLeft w:val="0"/>
      <w:marRight w:val="0"/>
      <w:marTop w:val="0"/>
      <w:marBottom w:val="0"/>
      <w:divBdr>
        <w:top w:val="none" w:sz="0" w:space="0" w:color="auto"/>
        <w:left w:val="none" w:sz="0" w:space="0" w:color="auto"/>
        <w:bottom w:val="none" w:sz="0" w:space="0" w:color="auto"/>
        <w:right w:val="none" w:sz="0" w:space="0" w:color="auto"/>
      </w:divBdr>
    </w:div>
    <w:div w:id="1683701578">
      <w:bodyDiv w:val="1"/>
      <w:marLeft w:val="0"/>
      <w:marRight w:val="0"/>
      <w:marTop w:val="0"/>
      <w:marBottom w:val="0"/>
      <w:divBdr>
        <w:top w:val="none" w:sz="0" w:space="0" w:color="auto"/>
        <w:left w:val="none" w:sz="0" w:space="0" w:color="auto"/>
        <w:bottom w:val="none" w:sz="0" w:space="0" w:color="auto"/>
        <w:right w:val="none" w:sz="0" w:space="0" w:color="auto"/>
      </w:divBdr>
      <w:divsChild>
        <w:div w:id="546451135">
          <w:marLeft w:val="0"/>
          <w:marRight w:val="0"/>
          <w:marTop w:val="0"/>
          <w:marBottom w:val="0"/>
          <w:divBdr>
            <w:top w:val="none" w:sz="0" w:space="0" w:color="auto"/>
            <w:left w:val="none" w:sz="0" w:space="0" w:color="auto"/>
            <w:bottom w:val="none" w:sz="0" w:space="0" w:color="auto"/>
            <w:right w:val="none" w:sz="0" w:space="0" w:color="auto"/>
          </w:divBdr>
          <w:divsChild>
            <w:div w:id="888806562">
              <w:marLeft w:val="0"/>
              <w:marRight w:val="0"/>
              <w:marTop w:val="0"/>
              <w:marBottom w:val="0"/>
              <w:divBdr>
                <w:top w:val="none" w:sz="0" w:space="0" w:color="auto"/>
                <w:left w:val="none" w:sz="0" w:space="0" w:color="auto"/>
                <w:bottom w:val="none" w:sz="0" w:space="0" w:color="auto"/>
                <w:right w:val="none" w:sz="0" w:space="0" w:color="auto"/>
              </w:divBdr>
            </w:div>
            <w:div w:id="1882665020">
              <w:marLeft w:val="0"/>
              <w:marRight w:val="0"/>
              <w:marTop w:val="0"/>
              <w:marBottom w:val="0"/>
              <w:divBdr>
                <w:top w:val="none" w:sz="0" w:space="0" w:color="auto"/>
                <w:left w:val="none" w:sz="0" w:space="0" w:color="auto"/>
                <w:bottom w:val="none" w:sz="0" w:space="0" w:color="auto"/>
                <w:right w:val="none" w:sz="0" w:space="0" w:color="auto"/>
              </w:divBdr>
            </w:div>
            <w:div w:id="2079352529">
              <w:marLeft w:val="0"/>
              <w:marRight w:val="0"/>
              <w:marTop w:val="0"/>
              <w:marBottom w:val="0"/>
              <w:divBdr>
                <w:top w:val="none" w:sz="0" w:space="0" w:color="auto"/>
                <w:left w:val="none" w:sz="0" w:space="0" w:color="auto"/>
                <w:bottom w:val="none" w:sz="0" w:space="0" w:color="auto"/>
                <w:right w:val="none" w:sz="0" w:space="0" w:color="auto"/>
              </w:divBdr>
            </w:div>
            <w:div w:id="132409145">
              <w:marLeft w:val="0"/>
              <w:marRight w:val="0"/>
              <w:marTop w:val="0"/>
              <w:marBottom w:val="0"/>
              <w:divBdr>
                <w:top w:val="none" w:sz="0" w:space="0" w:color="auto"/>
                <w:left w:val="none" w:sz="0" w:space="0" w:color="auto"/>
                <w:bottom w:val="none" w:sz="0" w:space="0" w:color="auto"/>
                <w:right w:val="none" w:sz="0" w:space="0" w:color="auto"/>
              </w:divBdr>
            </w:div>
            <w:div w:id="259922452">
              <w:marLeft w:val="0"/>
              <w:marRight w:val="0"/>
              <w:marTop w:val="0"/>
              <w:marBottom w:val="0"/>
              <w:divBdr>
                <w:top w:val="none" w:sz="0" w:space="0" w:color="auto"/>
                <w:left w:val="none" w:sz="0" w:space="0" w:color="auto"/>
                <w:bottom w:val="none" w:sz="0" w:space="0" w:color="auto"/>
                <w:right w:val="none" w:sz="0" w:space="0" w:color="auto"/>
              </w:divBdr>
            </w:div>
            <w:div w:id="3252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109">
      <w:bodyDiv w:val="1"/>
      <w:marLeft w:val="0"/>
      <w:marRight w:val="0"/>
      <w:marTop w:val="0"/>
      <w:marBottom w:val="0"/>
      <w:divBdr>
        <w:top w:val="none" w:sz="0" w:space="0" w:color="auto"/>
        <w:left w:val="none" w:sz="0" w:space="0" w:color="auto"/>
        <w:bottom w:val="none" w:sz="0" w:space="0" w:color="auto"/>
        <w:right w:val="none" w:sz="0" w:space="0" w:color="auto"/>
      </w:divBdr>
      <w:divsChild>
        <w:div w:id="108014131">
          <w:marLeft w:val="0"/>
          <w:marRight w:val="0"/>
          <w:marTop w:val="0"/>
          <w:marBottom w:val="0"/>
          <w:divBdr>
            <w:top w:val="none" w:sz="0" w:space="0" w:color="auto"/>
            <w:left w:val="none" w:sz="0" w:space="0" w:color="auto"/>
            <w:bottom w:val="none" w:sz="0" w:space="0" w:color="auto"/>
            <w:right w:val="none" w:sz="0" w:space="0" w:color="auto"/>
          </w:divBdr>
          <w:divsChild>
            <w:div w:id="1775786345">
              <w:marLeft w:val="0"/>
              <w:marRight w:val="0"/>
              <w:marTop w:val="0"/>
              <w:marBottom w:val="0"/>
              <w:divBdr>
                <w:top w:val="none" w:sz="0" w:space="0" w:color="auto"/>
                <w:left w:val="none" w:sz="0" w:space="0" w:color="auto"/>
                <w:bottom w:val="none" w:sz="0" w:space="0" w:color="auto"/>
                <w:right w:val="none" w:sz="0" w:space="0" w:color="auto"/>
              </w:divBdr>
            </w:div>
            <w:div w:id="7742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5854">
      <w:bodyDiv w:val="1"/>
      <w:marLeft w:val="0"/>
      <w:marRight w:val="0"/>
      <w:marTop w:val="0"/>
      <w:marBottom w:val="0"/>
      <w:divBdr>
        <w:top w:val="none" w:sz="0" w:space="0" w:color="auto"/>
        <w:left w:val="none" w:sz="0" w:space="0" w:color="auto"/>
        <w:bottom w:val="none" w:sz="0" w:space="0" w:color="auto"/>
        <w:right w:val="none" w:sz="0" w:space="0" w:color="auto"/>
      </w:divBdr>
      <w:divsChild>
        <w:div w:id="286786006">
          <w:marLeft w:val="0"/>
          <w:marRight w:val="0"/>
          <w:marTop w:val="0"/>
          <w:marBottom w:val="0"/>
          <w:divBdr>
            <w:top w:val="none" w:sz="0" w:space="0" w:color="auto"/>
            <w:left w:val="none" w:sz="0" w:space="0" w:color="auto"/>
            <w:bottom w:val="none" w:sz="0" w:space="0" w:color="auto"/>
            <w:right w:val="none" w:sz="0" w:space="0" w:color="auto"/>
          </w:divBdr>
          <w:divsChild>
            <w:div w:id="1086073002">
              <w:marLeft w:val="0"/>
              <w:marRight w:val="0"/>
              <w:marTop w:val="0"/>
              <w:marBottom w:val="0"/>
              <w:divBdr>
                <w:top w:val="none" w:sz="0" w:space="0" w:color="auto"/>
                <w:left w:val="none" w:sz="0" w:space="0" w:color="auto"/>
                <w:bottom w:val="none" w:sz="0" w:space="0" w:color="auto"/>
                <w:right w:val="none" w:sz="0" w:space="0" w:color="auto"/>
              </w:divBdr>
            </w:div>
            <w:div w:id="94206092">
              <w:marLeft w:val="0"/>
              <w:marRight w:val="0"/>
              <w:marTop w:val="0"/>
              <w:marBottom w:val="0"/>
              <w:divBdr>
                <w:top w:val="none" w:sz="0" w:space="0" w:color="auto"/>
                <w:left w:val="none" w:sz="0" w:space="0" w:color="auto"/>
                <w:bottom w:val="none" w:sz="0" w:space="0" w:color="auto"/>
                <w:right w:val="none" w:sz="0" w:space="0" w:color="auto"/>
              </w:divBdr>
            </w:div>
            <w:div w:id="1061293515">
              <w:marLeft w:val="0"/>
              <w:marRight w:val="0"/>
              <w:marTop w:val="0"/>
              <w:marBottom w:val="0"/>
              <w:divBdr>
                <w:top w:val="none" w:sz="0" w:space="0" w:color="auto"/>
                <w:left w:val="none" w:sz="0" w:space="0" w:color="auto"/>
                <w:bottom w:val="none" w:sz="0" w:space="0" w:color="auto"/>
                <w:right w:val="none" w:sz="0" w:space="0" w:color="auto"/>
              </w:divBdr>
            </w:div>
            <w:div w:id="667247681">
              <w:marLeft w:val="0"/>
              <w:marRight w:val="0"/>
              <w:marTop w:val="0"/>
              <w:marBottom w:val="0"/>
              <w:divBdr>
                <w:top w:val="none" w:sz="0" w:space="0" w:color="auto"/>
                <w:left w:val="none" w:sz="0" w:space="0" w:color="auto"/>
                <w:bottom w:val="none" w:sz="0" w:space="0" w:color="auto"/>
                <w:right w:val="none" w:sz="0" w:space="0" w:color="auto"/>
              </w:divBdr>
            </w:div>
            <w:div w:id="1216894120">
              <w:marLeft w:val="0"/>
              <w:marRight w:val="0"/>
              <w:marTop w:val="0"/>
              <w:marBottom w:val="0"/>
              <w:divBdr>
                <w:top w:val="none" w:sz="0" w:space="0" w:color="auto"/>
                <w:left w:val="none" w:sz="0" w:space="0" w:color="auto"/>
                <w:bottom w:val="none" w:sz="0" w:space="0" w:color="auto"/>
                <w:right w:val="none" w:sz="0" w:space="0" w:color="auto"/>
              </w:divBdr>
            </w:div>
            <w:div w:id="1642418813">
              <w:marLeft w:val="0"/>
              <w:marRight w:val="0"/>
              <w:marTop w:val="0"/>
              <w:marBottom w:val="0"/>
              <w:divBdr>
                <w:top w:val="none" w:sz="0" w:space="0" w:color="auto"/>
                <w:left w:val="none" w:sz="0" w:space="0" w:color="auto"/>
                <w:bottom w:val="none" w:sz="0" w:space="0" w:color="auto"/>
                <w:right w:val="none" w:sz="0" w:space="0" w:color="auto"/>
              </w:divBdr>
            </w:div>
            <w:div w:id="495852036">
              <w:marLeft w:val="0"/>
              <w:marRight w:val="0"/>
              <w:marTop w:val="0"/>
              <w:marBottom w:val="0"/>
              <w:divBdr>
                <w:top w:val="none" w:sz="0" w:space="0" w:color="auto"/>
                <w:left w:val="none" w:sz="0" w:space="0" w:color="auto"/>
                <w:bottom w:val="none" w:sz="0" w:space="0" w:color="auto"/>
                <w:right w:val="none" w:sz="0" w:space="0" w:color="auto"/>
              </w:divBdr>
            </w:div>
            <w:div w:id="351108228">
              <w:marLeft w:val="0"/>
              <w:marRight w:val="0"/>
              <w:marTop w:val="0"/>
              <w:marBottom w:val="0"/>
              <w:divBdr>
                <w:top w:val="none" w:sz="0" w:space="0" w:color="auto"/>
                <w:left w:val="none" w:sz="0" w:space="0" w:color="auto"/>
                <w:bottom w:val="none" w:sz="0" w:space="0" w:color="auto"/>
                <w:right w:val="none" w:sz="0" w:space="0" w:color="auto"/>
              </w:divBdr>
            </w:div>
            <w:div w:id="19108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612">
      <w:bodyDiv w:val="1"/>
      <w:marLeft w:val="0"/>
      <w:marRight w:val="0"/>
      <w:marTop w:val="0"/>
      <w:marBottom w:val="0"/>
      <w:divBdr>
        <w:top w:val="none" w:sz="0" w:space="0" w:color="auto"/>
        <w:left w:val="none" w:sz="0" w:space="0" w:color="auto"/>
        <w:bottom w:val="none" w:sz="0" w:space="0" w:color="auto"/>
        <w:right w:val="none" w:sz="0" w:space="0" w:color="auto"/>
      </w:divBdr>
      <w:divsChild>
        <w:div w:id="573047574">
          <w:marLeft w:val="0"/>
          <w:marRight w:val="0"/>
          <w:marTop w:val="0"/>
          <w:marBottom w:val="0"/>
          <w:divBdr>
            <w:top w:val="none" w:sz="0" w:space="0" w:color="auto"/>
            <w:left w:val="none" w:sz="0" w:space="0" w:color="auto"/>
            <w:bottom w:val="none" w:sz="0" w:space="0" w:color="auto"/>
            <w:right w:val="none" w:sz="0" w:space="0" w:color="auto"/>
          </w:divBdr>
          <w:divsChild>
            <w:div w:id="12383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277">
      <w:bodyDiv w:val="1"/>
      <w:marLeft w:val="0"/>
      <w:marRight w:val="0"/>
      <w:marTop w:val="0"/>
      <w:marBottom w:val="0"/>
      <w:divBdr>
        <w:top w:val="none" w:sz="0" w:space="0" w:color="auto"/>
        <w:left w:val="none" w:sz="0" w:space="0" w:color="auto"/>
        <w:bottom w:val="none" w:sz="0" w:space="0" w:color="auto"/>
        <w:right w:val="none" w:sz="0" w:space="0" w:color="auto"/>
      </w:divBdr>
    </w:div>
    <w:div w:id="2061976355">
      <w:bodyDiv w:val="1"/>
      <w:marLeft w:val="0"/>
      <w:marRight w:val="0"/>
      <w:marTop w:val="0"/>
      <w:marBottom w:val="0"/>
      <w:divBdr>
        <w:top w:val="none" w:sz="0" w:space="0" w:color="auto"/>
        <w:left w:val="none" w:sz="0" w:space="0" w:color="auto"/>
        <w:bottom w:val="none" w:sz="0" w:space="0" w:color="auto"/>
        <w:right w:val="none" w:sz="0" w:space="0" w:color="auto"/>
      </w:divBdr>
      <w:divsChild>
        <w:div w:id="372577508">
          <w:marLeft w:val="0"/>
          <w:marRight w:val="0"/>
          <w:marTop w:val="0"/>
          <w:marBottom w:val="0"/>
          <w:divBdr>
            <w:top w:val="none" w:sz="0" w:space="0" w:color="auto"/>
            <w:left w:val="none" w:sz="0" w:space="0" w:color="auto"/>
            <w:bottom w:val="none" w:sz="0" w:space="0" w:color="auto"/>
            <w:right w:val="none" w:sz="0" w:space="0" w:color="auto"/>
          </w:divBdr>
          <w:divsChild>
            <w:div w:id="3783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cs.qiime2.org/2019.7/tutorials/feature-class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iime2.org/2023.5/tutorials/importing/" TargetMode="External"/><Relationship Id="rId11" Type="http://schemas.openxmlformats.org/officeDocument/2006/relationships/hyperlink" Target="http://view.qiime2.org/" TargetMode="External"/><Relationship Id="rId5" Type="http://schemas.openxmlformats.org/officeDocument/2006/relationships/hyperlink" Target="https://docs.qiime2.org/2023.5/tutorials/metadata/"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Pinnell, Lee</dc:creator>
  <cp:keywords/>
  <dc:description/>
  <cp:lastModifiedBy>Stephen Tamm</cp:lastModifiedBy>
  <cp:revision>2</cp:revision>
  <dcterms:created xsi:type="dcterms:W3CDTF">2023-06-19T20:48:00Z</dcterms:created>
  <dcterms:modified xsi:type="dcterms:W3CDTF">2023-06-19T20:48:00Z</dcterms:modified>
</cp:coreProperties>
</file>